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B0740" w14:textId="4010455D" w:rsidR="00B66F80" w:rsidRDefault="00B66F80" w:rsidP="00793174">
      <w:pPr>
        <w:spacing w:after="0" w:line="360" w:lineRule="auto"/>
        <w:jc w:val="center"/>
        <w:rPr>
          <w:rFonts w:ascii="Times New Roman" w:hAnsi="Times New Roman" w:cs="Times New Roman"/>
          <w:b/>
          <w:bCs/>
          <w:sz w:val="28"/>
          <w:szCs w:val="28"/>
        </w:rPr>
      </w:pPr>
      <w:r w:rsidRPr="00B66F80">
        <w:rPr>
          <w:rFonts w:ascii="Times New Roman" w:hAnsi="Times New Roman" w:cs="Times New Roman"/>
          <w:b/>
          <w:bCs/>
          <w:sz w:val="28"/>
          <w:szCs w:val="28"/>
        </w:rPr>
        <w:t xml:space="preserve">Understanding behavior of nitrate and water in first coordination shell </w:t>
      </w:r>
      <w:r w:rsidR="000A4AFA">
        <w:rPr>
          <w:rFonts w:ascii="Times New Roman" w:hAnsi="Times New Roman" w:cs="Times New Roman"/>
          <w:b/>
          <w:bCs/>
          <w:sz w:val="28"/>
          <w:szCs w:val="28"/>
        </w:rPr>
        <w:t>of la</w:t>
      </w:r>
      <w:r w:rsidR="007B6547">
        <w:rPr>
          <w:rFonts w:ascii="Times New Roman" w:hAnsi="Times New Roman" w:cs="Times New Roman"/>
          <w:b/>
          <w:bCs/>
          <w:sz w:val="28"/>
          <w:szCs w:val="28"/>
        </w:rPr>
        <w:t xml:space="preserve">nthanide complexes </w:t>
      </w:r>
      <w:r w:rsidR="00AF6902">
        <w:rPr>
          <w:rFonts w:ascii="Times New Roman" w:hAnsi="Times New Roman" w:cs="Times New Roman"/>
          <w:b/>
          <w:bCs/>
          <w:sz w:val="28"/>
          <w:szCs w:val="28"/>
        </w:rPr>
        <w:t>from the</w:t>
      </w:r>
      <w:r w:rsidRPr="00B66F80">
        <w:rPr>
          <w:rFonts w:ascii="Times New Roman" w:hAnsi="Times New Roman" w:cs="Times New Roman"/>
          <w:b/>
          <w:bCs/>
          <w:sz w:val="28"/>
          <w:szCs w:val="28"/>
        </w:rPr>
        <w:t xml:space="preserve"> Cambridge Structure Database</w:t>
      </w:r>
    </w:p>
    <w:p w14:paraId="7A74AB85" w14:textId="61DE0CB9" w:rsidR="00793174" w:rsidRPr="00042CB1" w:rsidRDefault="00793174" w:rsidP="00793174">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Shicheng Li</w:t>
      </w:r>
      <w:r w:rsidRPr="00042CB1">
        <w:rPr>
          <w:rFonts w:ascii="Times New Roman" w:hAnsi="Times New Roman" w:cs="Times New Roman"/>
          <w:color w:val="000000" w:themeColor="text1"/>
          <w:sz w:val="24"/>
          <w:szCs w:val="24"/>
        </w:rPr>
        <w:t>,</w:t>
      </w:r>
      <w:r w:rsidRPr="00042CB1">
        <w:rPr>
          <w:rFonts w:ascii="Times New Roman" w:hAnsi="Times New Roman" w:cs="Times New Roman"/>
          <w:color w:val="000000" w:themeColor="text1"/>
          <w:sz w:val="24"/>
          <w:szCs w:val="24"/>
          <w:vertAlign w:val="superscript"/>
        </w:rPr>
        <w:t>1</w:t>
      </w:r>
      <w:r w:rsidRPr="00042CB1">
        <w:rPr>
          <w:rFonts w:ascii="Times New Roman" w:hAnsi="Times New Roman" w:cs="Times New Roman"/>
          <w:color w:val="000000" w:themeColor="text1"/>
          <w:sz w:val="24"/>
          <w:szCs w:val="24"/>
        </w:rPr>
        <w:t xml:space="preserve"> </w:t>
      </w:r>
      <w:r w:rsidRPr="00042CB1">
        <w:rPr>
          <w:rFonts w:ascii="Times New Roman" w:hAnsi="Times New Roman" w:cs="Times New Roman"/>
          <w:sz w:val="24"/>
          <w:szCs w:val="24"/>
        </w:rPr>
        <w:t>Santa Jansone-Popova,</w:t>
      </w:r>
      <w:r w:rsidRPr="00042CB1">
        <w:rPr>
          <w:rFonts w:ascii="Times New Roman" w:hAnsi="Times New Roman" w:cs="Times New Roman"/>
          <w:sz w:val="24"/>
          <w:szCs w:val="24"/>
          <w:vertAlign w:val="superscript"/>
        </w:rPr>
        <w:t>2</w:t>
      </w:r>
      <w:r w:rsidRPr="00042CB1">
        <w:rPr>
          <w:rFonts w:ascii="Times New Roman" w:hAnsi="Times New Roman" w:cs="Times New Roman"/>
          <w:sz w:val="24"/>
          <w:szCs w:val="24"/>
        </w:rPr>
        <w:t xml:space="preserve"> and </w:t>
      </w:r>
      <w:r w:rsidRPr="00042CB1">
        <w:rPr>
          <w:rFonts w:ascii="Times New Roman" w:hAnsi="Times New Roman" w:cs="Times New Roman"/>
          <w:color w:val="000000" w:themeColor="text1"/>
          <w:sz w:val="24"/>
          <w:szCs w:val="24"/>
        </w:rPr>
        <w:t>De-</w:t>
      </w:r>
      <w:proofErr w:type="spellStart"/>
      <w:r w:rsidRPr="00042CB1">
        <w:rPr>
          <w:rFonts w:ascii="Times New Roman" w:hAnsi="Times New Roman" w:cs="Times New Roman"/>
          <w:color w:val="000000" w:themeColor="text1"/>
          <w:sz w:val="24"/>
          <w:szCs w:val="24"/>
        </w:rPr>
        <w:t>en</w:t>
      </w:r>
      <w:proofErr w:type="spellEnd"/>
      <w:r w:rsidRPr="00042CB1">
        <w:rPr>
          <w:rFonts w:ascii="Times New Roman" w:hAnsi="Times New Roman" w:cs="Times New Roman"/>
          <w:color w:val="000000" w:themeColor="text1"/>
          <w:sz w:val="24"/>
          <w:szCs w:val="24"/>
        </w:rPr>
        <w:t xml:space="preserve"> Jiang</w:t>
      </w:r>
      <w:proofErr w:type="gramStart"/>
      <w:r>
        <w:rPr>
          <w:rFonts w:ascii="Times New Roman" w:hAnsi="Times New Roman" w:cs="Times New Roman"/>
          <w:color w:val="000000" w:themeColor="text1"/>
          <w:sz w:val="24"/>
          <w:szCs w:val="24"/>
          <w:vertAlign w:val="superscript"/>
        </w:rPr>
        <w:t>1</w:t>
      </w:r>
      <w:r w:rsidR="004917A6">
        <w:rPr>
          <w:rFonts w:ascii="Times New Roman" w:hAnsi="Times New Roman" w:cs="Times New Roman"/>
          <w:color w:val="000000" w:themeColor="text1"/>
          <w:sz w:val="24"/>
          <w:szCs w:val="24"/>
          <w:vertAlign w:val="superscript"/>
        </w:rPr>
        <w:t>,</w:t>
      </w:r>
      <w:r w:rsidRPr="00042CB1">
        <w:rPr>
          <w:rFonts w:ascii="Times New Roman" w:hAnsi="Times New Roman" w:cs="Times New Roman"/>
          <w:color w:val="000000" w:themeColor="text1"/>
          <w:sz w:val="24"/>
          <w:szCs w:val="24"/>
        </w:rPr>
        <w:t>*</w:t>
      </w:r>
      <w:proofErr w:type="gramEnd"/>
    </w:p>
    <w:p w14:paraId="6AECECB7" w14:textId="3BB3B7E5" w:rsidR="00793174" w:rsidRPr="00042CB1" w:rsidRDefault="00793174" w:rsidP="00793174">
      <w:pPr>
        <w:spacing w:after="0" w:line="36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Pr="00042CB1">
        <w:rPr>
          <w:rFonts w:ascii="Times New Roman" w:hAnsi="Times New Roman" w:cs="Times New Roman"/>
          <w:sz w:val="24"/>
          <w:szCs w:val="24"/>
        </w:rPr>
        <w:t>Department of Chemical and Biomolecular Engineering, Vanderbilt University, Nashville, Tennessee 37235, United States</w:t>
      </w:r>
    </w:p>
    <w:p w14:paraId="0E0EDC2E" w14:textId="77777777" w:rsidR="00793174" w:rsidRDefault="00793174" w:rsidP="00793174">
      <w:pPr>
        <w:spacing w:after="0" w:line="360" w:lineRule="auto"/>
        <w:jc w:val="center"/>
        <w:rPr>
          <w:rFonts w:ascii="Times New Roman" w:hAnsi="Times New Roman"/>
          <w:color w:val="000000" w:themeColor="text1"/>
          <w:szCs w:val="24"/>
        </w:rPr>
      </w:pPr>
      <w:r w:rsidRPr="00042CB1">
        <w:rPr>
          <w:rFonts w:ascii="Times New Roman" w:hAnsi="Times New Roman" w:cs="Times New Roman"/>
          <w:sz w:val="24"/>
          <w:szCs w:val="24"/>
          <w:vertAlign w:val="superscript"/>
        </w:rPr>
        <w:t>2</w:t>
      </w:r>
      <w:r w:rsidRPr="00042CB1">
        <w:rPr>
          <w:rStyle w:val="accordion-tabbedtab-mobile"/>
          <w:rFonts w:ascii="Times New Roman" w:hAnsi="Times New Roman" w:cs="Times New Roman"/>
          <w:sz w:val="24"/>
          <w:szCs w:val="24"/>
        </w:rPr>
        <w:t xml:space="preserve">Chemical Sciences Division, Oak Ridge National Laboratory, Oak Ridge, </w:t>
      </w:r>
      <w:r w:rsidRPr="00042CB1">
        <w:rPr>
          <w:rFonts w:ascii="Times New Roman" w:hAnsi="Times New Roman" w:cs="Times New Roman"/>
          <w:sz w:val="24"/>
          <w:szCs w:val="24"/>
        </w:rPr>
        <w:t>Tennessee</w:t>
      </w:r>
      <w:r w:rsidRPr="00042CB1">
        <w:rPr>
          <w:rStyle w:val="accordion-tabbedtab-mobile"/>
          <w:rFonts w:ascii="Times New Roman" w:hAnsi="Times New Roman" w:cs="Times New Roman"/>
          <w:sz w:val="24"/>
          <w:szCs w:val="24"/>
        </w:rPr>
        <w:t xml:space="preserve"> 37831</w:t>
      </w:r>
      <w:r>
        <w:rPr>
          <w:rStyle w:val="accordion-tabbedtab-mobile"/>
          <w:rFonts w:ascii="Times New Roman" w:hAnsi="Times New Roman" w:cs="Times New Roman"/>
          <w:sz w:val="24"/>
          <w:szCs w:val="24"/>
        </w:rPr>
        <w:t>,</w:t>
      </w:r>
      <w:r w:rsidRPr="00042CB1">
        <w:rPr>
          <w:rStyle w:val="accordion-tabbedtab-mobile"/>
          <w:rFonts w:ascii="Times New Roman" w:hAnsi="Times New Roman" w:cs="Times New Roman"/>
          <w:sz w:val="24"/>
          <w:szCs w:val="24"/>
        </w:rPr>
        <w:t xml:space="preserve"> </w:t>
      </w:r>
      <w:r w:rsidRPr="00042CB1">
        <w:rPr>
          <w:rFonts w:ascii="Times New Roman" w:hAnsi="Times New Roman" w:cs="Times New Roman"/>
          <w:sz w:val="24"/>
          <w:szCs w:val="24"/>
        </w:rPr>
        <w:t>United States</w:t>
      </w:r>
      <w:r w:rsidRPr="00042CB1">
        <w:rPr>
          <w:rFonts w:ascii="Times New Roman" w:hAnsi="Times New Roman"/>
          <w:color w:val="000000" w:themeColor="text1"/>
          <w:szCs w:val="24"/>
        </w:rPr>
        <w:t xml:space="preserve"> </w:t>
      </w:r>
    </w:p>
    <w:p w14:paraId="0195479F" w14:textId="77777777" w:rsidR="00793174" w:rsidRDefault="00793174" w:rsidP="00793174">
      <w:pPr>
        <w:spacing w:after="0" w:line="360" w:lineRule="auto"/>
        <w:jc w:val="center"/>
        <w:rPr>
          <w:rFonts w:ascii="Times New Roman" w:hAnsi="Times New Roman"/>
          <w:color w:val="000000" w:themeColor="text1"/>
          <w:szCs w:val="24"/>
        </w:rPr>
      </w:pPr>
    </w:p>
    <w:p w14:paraId="0C8C35B5" w14:textId="6392B3F6" w:rsidR="00793174" w:rsidRPr="00042CB1" w:rsidRDefault="00793174" w:rsidP="00793174">
      <w:pPr>
        <w:spacing w:after="0" w:line="360" w:lineRule="auto"/>
        <w:jc w:val="center"/>
        <w:rPr>
          <w:rFonts w:ascii="Times New Roman" w:hAnsi="Times New Roman"/>
          <w:szCs w:val="24"/>
        </w:rPr>
      </w:pPr>
      <w:r w:rsidRPr="00042CB1">
        <w:rPr>
          <w:rFonts w:ascii="Times New Roman" w:hAnsi="Times New Roman"/>
          <w:color w:val="000000" w:themeColor="text1"/>
          <w:szCs w:val="24"/>
        </w:rPr>
        <w:t xml:space="preserve">*To whom correspondence should be addressed. E-mail: </w:t>
      </w:r>
      <w:r w:rsidRPr="00042CB1">
        <w:rPr>
          <w:rFonts w:ascii="Times New Roman" w:hAnsi="Times New Roman"/>
          <w:color w:val="0000FF"/>
          <w:szCs w:val="24"/>
          <w:u w:val="single"/>
        </w:rPr>
        <w:t>de-en.jiang@vanderbilt.edu</w:t>
      </w:r>
    </w:p>
    <w:p w14:paraId="4BA43A22" w14:textId="77777777" w:rsidR="00793174" w:rsidRDefault="00793174" w:rsidP="00793174">
      <w:pPr>
        <w:spacing w:line="360" w:lineRule="auto"/>
        <w:jc w:val="both"/>
        <w:rPr>
          <w:rFonts w:ascii="Times New Roman" w:hAnsi="Times New Roman" w:cs="Times New Roman"/>
          <w:b/>
          <w:bCs/>
          <w:sz w:val="24"/>
          <w:szCs w:val="24"/>
        </w:rPr>
      </w:pPr>
    </w:p>
    <w:p w14:paraId="79622B8B" w14:textId="196B7CEC" w:rsidR="0011234C" w:rsidRPr="00DB7468" w:rsidRDefault="00A75722" w:rsidP="00793174">
      <w:pPr>
        <w:spacing w:line="360" w:lineRule="auto"/>
        <w:jc w:val="both"/>
        <w:rPr>
          <w:rFonts w:ascii="Times New Roman" w:hAnsi="Times New Roman" w:cs="Times New Roman"/>
          <w:b/>
          <w:bCs/>
          <w:sz w:val="24"/>
          <w:szCs w:val="24"/>
        </w:rPr>
      </w:pPr>
      <w:r w:rsidRPr="00A75722">
        <w:rPr>
          <w:rFonts w:ascii="Times New Roman" w:hAnsi="Times New Roman" w:cs="Times New Roman"/>
          <w:b/>
          <w:bCs/>
          <w:sz w:val="24"/>
          <w:szCs w:val="24"/>
        </w:rPr>
        <w:t>Abstract</w:t>
      </w:r>
    </w:p>
    <w:p w14:paraId="03D83F95" w14:textId="77777777" w:rsidR="00793174" w:rsidRDefault="00793174" w:rsidP="008C2865">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32ABC2C" w14:textId="25AD490D" w:rsidR="005543ED" w:rsidRPr="00DB7468" w:rsidRDefault="00400DC0" w:rsidP="008C2865">
      <w:pPr>
        <w:spacing w:line="360" w:lineRule="auto"/>
        <w:jc w:val="both"/>
        <w:rPr>
          <w:rFonts w:ascii="Times New Roman" w:hAnsi="Times New Roman" w:cs="Times New Roman"/>
          <w:b/>
          <w:bCs/>
          <w:sz w:val="24"/>
          <w:szCs w:val="24"/>
        </w:rPr>
      </w:pPr>
      <w:r w:rsidRPr="00400DC0">
        <w:rPr>
          <w:rFonts w:ascii="Times New Roman" w:hAnsi="Times New Roman" w:cs="Times New Roman"/>
          <w:b/>
          <w:bCs/>
          <w:sz w:val="24"/>
          <w:szCs w:val="24"/>
        </w:rPr>
        <w:lastRenderedPageBreak/>
        <w:t>Introduction</w:t>
      </w:r>
    </w:p>
    <w:p w14:paraId="396C4D61" w14:textId="77777777" w:rsidR="00390859" w:rsidRDefault="00390859" w:rsidP="008C2865">
      <w:pPr>
        <w:spacing w:line="360" w:lineRule="auto"/>
        <w:jc w:val="both"/>
        <w:rPr>
          <w:rFonts w:ascii="Times New Roman" w:hAnsi="Times New Roman" w:cs="Times New Roman"/>
          <w:sz w:val="24"/>
          <w:szCs w:val="24"/>
        </w:rPr>
      </w:pPr>
    </w:p>
    <w:p w14:paraId="4835C7DB" w14:textId="77777777" w:rsidR="00793174" w:rsidRPr="00DB7468" w:rsidRDefault="00793174" w:rsidP="008C2865">
      <w:pPr>
        <w:spacing w:line="360" w:lineRule="auto"/>
        <w:jc w:val="both"/>
        <w:rPr>
          <w:rFonts w:ascii="Times New Roman" w:hAnsi="Times New Roman" w:cs="Times New Roman"/>
          <w:b/>
          <w:bCs/>
          <w:sz w:val="24"/>
          <w:szCs w:val="24"/>
        </w:rPr>
      </w:pPr>
      <w:r w:rsidRPr="00DB7468">
        <w:rPr>
          <w:rFonts w:ascii="Times New Roman" w:hAnsi="Times New Roman" w:cs="Times New Roman"/>
          <w:b/>
          <w:bCs/>
          <w:sz w:val="24"/>
          <w:szCs w:val="24"/>
        </w:rPr>
        <w:t>Methods</w:t>
      </w:r>
    </w:p>
    <w:p w14:paraId="7CFF2221" w14:textId="2AE65408" w:rsidR="004917A6" w:rsidRDefault="00DB25A3" w:rsidP="008C2865">
      <w:pPr>
        <w:spacing w:line="360" w:lineRule="auto"/>
        <w:jc w:val="both"/>
        <w:rPr>
          <w:rFonts w:ascii="Times New Roman" w:hAnsi="Times New Roman" w:cs="Times New Roman"/>
          <w:b/>
          <w:bCs/>
          <w:sz w:val="24"/>
          <w:szCs w:val="24"/>
        </w:rPr>
      </w:pPr>
      <w:r w:rsidRPr="00DB7468">
        <w:rPr>
          <w:rFonts w:ascii="Times New Roman" w:hAnsi="Times New Roman" w:cs="Times New Roman"/>
          <w:b/>
          <w:bCs/>
          <w:sz w:val="24"/>
          <w:szCs w:val="24"/>
        </w:rPr>
        <w:t>Results and Discussion</w:t>
      </w:r>
    </w:p>
    <w:p w14:paraId="14FFAB99" w14:textId="0F4EC7EF" w:rsidR="00B62C01" w:rsidRDefault="00B62C01" w:rsidP="00B62C0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Available c</w:t>
      </w:r>
      <w:r w:rsidRPr="007A7535">
        <w:rPr>
          <w:rFonts w:ascii="Times New Roman" w:hAnsi="Times New Roman" w:cs="Times New Roman"/>
          <w:b/>
          <w:bCs/>
          <w:sz w:val="24"/>
          <w:szCs w:val="24"/>
        </w:rPr>
        <w:t xml:space="preserve">omplex structures </w:t>
      </w:r>
      <w:r w:rsidR="00B43CAF">
        <w:rPr>
          <w:rFonts w:ascii="Times New Roman" w:hAnsi="Times New Roman" w:cs="Times New Roman"/>
          <w:b/>
          <w:bCs/>
          <w:sz w:val="24"/>
          <w:szCs w:val="24"/>
        </w:rPr>
        <w:t xml:space="preserve">with nitrate or water in first coordination shell </w:t>
      </w:r>
      <w:r w:rsidRPr="007A7535">
        <w:rPr>
          <w:rFonts w:ascii="Times New Roman" w:hAnsi="Times New Roman" w:cs="Times New Roman"/>
          <w:b/>
          <w:bCs/>
          <w:sz w:val="24"/>
          <w:szCs w:val="24"/>
        </w:rPr>
        <w:t>across the lanthanide series</w:t>
      </w:r>
      <w:r w:rsidR="00D76B0B">
        <w:rPr>
          <w:rFonts w:ascii="Times New Roman" w:hAnsi="Times New Roman" w:cs="Times New Roman"/>
          <w:b/>
          <w:bCs/>
          <w:sz w:val="24"/>
          <w:szCs w:val="24"/>
        </w:rPr>
        <w:t xml:space="preserve"> </w:t>
      </w:r>
    </w:p>
    <w:p w14:paraId="29DCC1B3" w14:textId="77777777" w:rsidR="00B62C01" w:rsidRDefault="00B62C01" w:rsidP="008C2865">
      <w:pPr>
        <w:spacing w:line="360" w:lineRule="auto"/>
        <w:jc w:val="both"/>
        <w:rPr>
          <w:rFonts w:ascii="Times New Roman" w:hAnsi="Times New Roman" w:cs="Times New Roman"/>
          <w:b/>
          <w:bCs/>
          <w:sz w:val="24"/>
          <w:szCs w:val="24"/>
        </w:rPr>
      </w:pPr>
    </w:p>
    <w:p w14:paraId="776BC5D2" w14:textId="5FF22E46" w:rsidR="0021234D" w:rsidRPr="00DB7468" w:rsidRDefault="00421D30" w:rsidP="008C2865">
      <w:pPr>
        <w:keepNext/>
        <w:spacing w:line="360" w:lineRule="auto"/>
        <w:jc w:val="center"/>
        <w:rPr>
          <w:rFonts w:ascii="Times New Roman" w:hAnsi="Times New Roman" w:cs="Times New Roman"/>
          <w:sz w:val="24"/>
          <w:szCs w:val="24"/>
        </w:rPr>
      </w:pPr>
      <w:r w:rsidRPr="00421D30">
        <w:rPr>
          <w:rFonts w:ascii="Times New Roman" w:hAnsi="Times New Roman" w:cs="Times New Roman"/>
          <w:sz w:val="24"/>
          <w:szCs w:val="24"/>
        </w:rPr>
        <w:drawing>
          <wp:inline distT="0" distB="0" distL="0" distR="0" wp14:anchorId="68E60FBD" wp14:editId="230A25E6">
            <wp:extent cx="3809185" cy="2955152"/>
            <wp:effectExtent l="0" t="0" r="1270" b="0"/>
            <wp:docPr id="10" name="Picture 9">
              <a:extLst xmlns:a="http://schemas.openxmlformats.org/drawingml/2006/main">
                <a:ext uri="{FF2B5EF4-FFF2-40B4-BE49-F238E27FC236}">
                  <a16:creationId xmlns:a16="http://schemas.microsoft.com/office/drawing/2014/main" id="{90F64B60-B7ED-0FB1-0406-C907BF3156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F64B60-B7ED-0FB1-0406-C907BF31561F}"/>
                        </a:ext>
                      </a:extLst>
                    </pic:cNvPr>
                    <pic:cNvPicPr>
                      <a:picLocks noChangeAspect="1"/>
                    </pic:cNvPicPr>
                  </pic:nvPicPr>
                  <pic:blipFill rotWithShape="1">
                    <a:blip r:embed="rId8"/>
                    <a:srcRect l="8029" t="9037" r="13488" b="11368"/>
                    <a:stretch/>
                  </pic:blipFill>
                  <pic:spPr>
                    <a:xfrm>
                      <a:off x="0" y="0"/>
                      <a:ext cx="3815739" cy="2960237"/>
                    </a:xfrm>
                    <a:prstGeom prst="rect">
                      <a:avLst/>
                    </a:prstGeom>
                  </pic:spPr>
                </pic:pic>
              </a:graphicData>
            </a:graphic>
          </wp:inline>
        </w:drawing>
      </w:r>
    </w:p>
    <w:p w14:paraId="5E818B1C" w14:textId="34050D8C" w:rsidR="000765E1" w:rsidRPr="007A7535" w:rsidRDefault="000765E1" w:rsidP="008C2865">
      <w:pPr>
        <w:pStyle w:val="Caption"/>
        <w:spacing w:line="360" w:lineRule="auto"/>
        <w:jc w:val="both"/>
        <w:rPr>
          <w:rFonts w:ascii="Times New Roman" w:hAnsi="Times New Roman" w:cs="Times New Roman"/>
          <w:i w:val="0"/>
          <w:iCs w:val="0"/>
          <w:color w:val="auto"/>
          <w:sz w:val="20"/>
          <w:szCs w:val="20"/>
        </w:rPr>
      </w:pPr>
      <w:bookmarkStart w:id="0" w:name="OLE_LINK1"/>
      <w:r w:rsidRPr="007A7535">
        <w:rPr>
          <w:rFonts w:ascii="Times New Roman" w:hAnsi="Times New Roman" w:cs="Times New Roman"/>
          <w:b/>
          <w:bCs/>
          <w:i w:val="0"/>
          <w:iCs w:val="0"/>
          <w:color w:val="auto"/>
          <w:sz w:val="20"/>
          <w:szCs w:val="20"/>
        </w:rPr>
        <w:t xml:space="preserve">Figure </w:t>
      </w:r>
      <w:r w:rsidRPr="007A7535">
        <w:rPr>
          <w:rFonts w:ascii="Times New Roman" w:hAnsi="Times New Roman" w:cs="Times New Roman"/>
          <w:b/>
          <w:bCs/>
          <w:i w:val="0"/>
          <w:iCs w:val="0"/>
          <w:color w:val="auto"/>
          <w:sz w:val="20"/>
          <w:szCs w:val="20"/>
        </w:rPr>
        <w:fldChar w:fldCharType="begin"/>
      </w:r>
      <w:r w:rsidRPr="007A7535">
        <w:rPr>
          <w:rFonts w:ascii="Times New Roman" w:hAnsi="Times New Roman" w:cs="Times New Roman"/>
          <w:b/>
          <w:bCs/>
          <w:i w:val="0"/>
          <w:iCs w:val="0"/>
          <w:color w:val="auto"/>
          <w:sz w:val="20"/>
          <w:szCs w:val="20"/>
        </w:rPr>
        <w:instrText xml:space="preserve"> SEQ Figure \* ARABIC </w:instrText>
      </w:r>
      <w:r w:rsidRPr="007A7535">
        <w:rPr>
          <w:rFonts w:ascii="Times New Roman" w:hAnsi="Times New Roman" w:cs="Times New Roman"/>
          <w:b/>
          <w:bCs/>
          <w:i w:val="0"/>
          <w:iCs w:val="0"/>
          <w:color w:val="auto"/>
          <w:sz w:val="20"/>
          <w:szCs w:val="20"/>
        </w:rPr>
        <w:fldChar w:fldCharType="separate"/>
      </w:r>
      <w:r w:rsidR="002B4F8E">
        <w:rPr>
          <w:rFonts w:ascii="Times New Roman" w:hAnsi="Times New Roman" w:cs="Times New Roman"/>
          <w:b/>
          <w:bCs/>
          <w:i w:val="0"/>
          <w:iCs w:val="0"/>
          <w:noProof/>
          <w:color w:val="auto"/>
          <w:sz w:val="20"/>
          <w:szCs w:val="20"/>
        </w:rPr>
        <w:t>1</w:t>
      </w:r>
      <w:r w:rsidRPr="007A7535">
        <w:rPr>
          <w:rFonts w:ascii="Times New Roman" w:hAnsi="Times New Roman" w:cs="Times New Roman"/>
          <w:b/>
          <w:bCs/>
          <w:i w:val="0"/>
          <w:iCs w:val="0"/>
          <w:color w:val="auto"/>
          <w:sz w:val="20"/>
          <w:szCs w:val="20"/>
        </w:rPr>
        <w:fldChar w:fldCharType="end"/>
      </w:r>
      <w:r w:rsidRPr="007A7535">
        <w:rPr>
          <w:rFonts w:ascii="Times New Roman" w:hAnsi="Times New Roman" w:cs="Times New Roman"/>
          <w:b/>
          <w:bCs/>
          <w:i w:val="0"/>
          <w:iCs w:val="0"/>
          <w:color w:val="auto"/>
          <w:sz w:val="20"/>
          <w:szCs w:val="20"/>
        </w:rPr>
        <w:t>.</w:t>
      </w:r>
      <w:r w:rsidRPr="007A7535">
        <w:rPr>
          <w:rFonts w:ascii="Times New Roman" w:hAnsi="Times New Roman" w:cs="Times New Roman"/>
          <w:i w:val="0"/>
          <w:iCs w:val="0"/>
          <w:color w:val="auto"/>
          <w:sz w:val="20"/>
          <w:szCs w:val="20"/>
        </w:rPr>
        <w:t xml:space="preserve"> </w:t>
      </w:r>
      <w:bookmarkEnd w:id="0"/>
      <w:r w:rsidR="00F2682F" w:rsidRPr="00F2682F">
        <w:rPr>
          <w:rFonts w:ascii="Times New Roman" w:hAnsi="Times New Roman" w:cs="Times New Roman"/>
          <w:i w:val="0"/>
          <w:iCs w:val="0"/>
          <w:color w:val="auto"/>
          <w:sz w:val="20"/>
          <w:szCs w:val="20"/>
        </w:rPr>
        <w:t>Distribution of 29891 crystal structures of subset2 (mononuclear Ln complexes), 8991 crystal structures of subset2w (Ln complexes with water in first shell) and 4209 crystal structures of subset2n (Ln complexes with nitrate in first shell).</w:t>
      </w:r>
    </w:p>
    <w:p w14:paraId="3FED6F37" w14:textId="77777777" w:rsidR="00793174" w:rsidRDefault="00793174" w:rsidP="008C2865">
      <w:pPr>
        <w:spacing w:line="360" w:lineRule="auto"/>
      </w:pPr>
    </w:p>
    <w:p w14:paraId="7984A85B" w14:textId="1901615F" w:rsidR="004917A6" w:rsidRDefault="005D6AAF" w:rsidP="008C286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Modes of nitrate in first shell</w:t>
      </w:r>
    </w:p>
    <w:p w14:paraId="4A765F11" w14:textId="0892784A" w:rsidR="00DE4467" w:rsidRPr="00DB7468" w:rsidRDefault="001F0369" w:rsidP="00DE4467">
      <w:pPr>
        <w:keepNext/>
        <w:spacing w:line="360" w:lineRule="auto"/>
        <w:jc w:val="center"/>
        <w:rPr>
          <w:rFonts w:ascii="Times New Roman" w:hAnsi="Times New Roman" w:cs="Times New Roman"/>
          <w:sz w:val="24"/>
          <w:szCs w:val="24"/>
        </w:rPr>
      </w:pPr>
      <w:r w:rsidRPr="001F0369">
        <w:rPr>
          <w:noProof/>
        </w:rPr>
        <w:lastRenderedPageBreak/>
        <w:drawing>
          <wp:inline distT="0" distB="0" distL="0" distR="0" wp14:anchorId="761D7443" wp14:editId="5BC8FA9D">
            <wp:extent cx="3726057" cy="2845874"/>
            <wp:effectExtent l="0" t="0" r="8255" b="0"/>
            <wp:docPr id="1273252474" name="Picture 9">
              <a:extLst xmlns:a="http://schemas.openxmlformats.org/drawingml/2006/main">
                <a:ext uri="{FF2B5EF4-FFF2-40B4-BE49-F238E27FC236}">
                  <a16:creationId xmlns:a16="http://schemas.microsoft.com/office/drawing/2014/main" id="{069962A3-6AAD-3706-94B6-CBF715DCF8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69962A3-6AAD-3706-94B6-CBF715DCF8EE}"/>
                        </a:ext>
                      </a:extLst>
                    </pic:cNvPr>
                    <pic:cNvPicPr>
                      <a:picLocks noChangeAspect="1"/>
                    </pic:cNvPicPr>
                  </pic:nvPicPr>
                  <pic:blipFill rotWithShape="1">
                    <a:blip r:embed="rId9"/>
                    <a:srcRect l="8588" t="10111" r="13045" b="11643"/>
                    <a:stretch/>
                  </pic:blipFill>
                  <pic:spPr>
                    <a:xfrm>
                      <a:off x="0" y="0"/>
                      <a:ext cx="3730168" cy="2849014"/>
                    </a:xfrm>
                    <a:prstGeom prst="rect">
                      <a:avLst/>
                    </a:prstGeom>
                  </pic:spPr>
                </pic:pic>
              </a:graphicData>
            </a:graphic>
          </wp:inline>
        </w:drawing>
      </w:r>
      <w:r w:rsidR="00DE4467" w:rsidRPr="00AF1A66">
        <w:rPr>
          <w:noProof/>
        </w:rPr>
        <w:t xml:space="preserve"> </w:t>
      </w:r>
    </w:p>
    <w:p w14:paraId="3A29E199" w14:textId="158FDCAF" w:rsidR="00DE4467" w:rsidRDefault="00DE4467" w:rsidP="00DE4467">
      <w:pPr>
        <w:pStyle w:val="Caption"/>
        <w:spacing w:line="360" w:lineRule="auto"/>
        <w:jc w:val="both"/>
        <w:rPr>
          <w:rFonts w:ascii="Times New Roman" w:hAnsi="Times New Roman" w:cs="Times New Roman"/>
          <w:i w:val="0"/>
          <w:iCs w:val="0"/>
          <w:color w:val="auto"/>
          <w:sz w:val="20"/>
          <w:szCs w:val="20"/>
        </w:rPr>
      </w:pPr>
      <w:r w:rsidRPr="007A7535">
        <w:rPr>
          <w:rFonts w:ascii="Times New Roman" w:hAnsi="Times New Roman" w:cs="Times New Roman"/>
          <w:b/>
          <w:bCs/>
          <w:i w:val="0"/>
          <w:iCs w:val="0"/>
          <w:color w:val="auto"/>
          <w:sz w:val="20"/>
          <w:szCs w:val="20"/>
        </w:rPr>
        <w:t xml:space="preserve">Figure </w:t>
      </w:r>
      <w:r w:rsidRPr="007A7535">
        <w:rPr>
          <w:rFonts w:ascii="Times New Roman" w:hAnsi="Times New Roman" w:cs="Times New Roman"/>
          <w:b/>
          <w:bCs/>
          <w:i w:val="0"/>
          <w:iCs w:val="0"/>
          <w:color w:val="auto"/>
          <w:sz w:val="20"/>
          <w:szCs w:val="20"/>
        </w:rPr>
        <w:fldChar w:fldCharType="begin"/>
      </w:r>
      <w:r w:rsidRPr="007A7535">
        <w:rPr>
          <w:rFonts w:ascii="Times New Roman" w:hAnsi="Times New Roman" w:cs="Times New Roman"/>
          <w:b/>
          <w:bCs/>
          <w:i w:val="0"/>
          <w:iCs w:val="0"/>
          <w:color w:val="auto"/>
          <w:sz w:val="20"/>
          <w:szCs w:val="20"/>
        </w:rPr>
        <w:instrText xml:space="preserve"> SEQ Figure \* ARABIC </w:instrText>
      </w:r>
      <w:r w:rsidRPr="007A7535">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2</w:t>
      </w:r>
      <w:r w:rsidRPr="007A7535">
        <w:rPr>
          <w:rFonts w:ascii="Times New Roman" w:hAnsi="Times New Roman" w:cs="Times New Roman"/>
          <w:b/>
          <w:bCs/>
          <w:i w:val="0"/>
          <w:iCs w:val="0"/>
          <w:color w:val="auto"/>
          <w:sz w:val="20"/>
          <w:szCs w:val="20"/>
        </w:rPr>
        <w:fldChar w:fldCharType="end"/>
      </w:r>
      <w:r w:rsidRPr="007A7535">
        <w:rPr>
          <w:rFonts w:ascii="Times New Roman" w:hAnsi="Times New Roman" w:cs="Times New Roman"/>
          <w:b/>
          <w:bCs/>
          <w:i w:val="0"/>
          <w:iCs w:val="0"/>
          <w:color w:val="auto"/>
          <w:sz w:val="20"/>
          <w:szCs w:val="20"/>
        </w:rPr>
        <w:t>.</w:t>
      </w:r>
      <w:r w:rsidRPr="007A7535">
        <w:rPr>
          <w:rFonts w:ascii="Times New Roman" w:hAnsi="Times New Roman" w:cs="Times New Roman"/>
          <w:i w:val="0"/>
          <w:iCs w:val="0"/>
          <w:color w:val="auto"/>
          <w:sz w:val="20"/>
          <w:szCs w:val="20"/>
        </w:rPr>
        <w:t xml:space="preserve"> </w:t>
      </w:r>
      <w:r w:rsidR="00827114" w:rsidRPr="00827114">
        <w:rPr>
          <w:rFonts w:ascii="Times New Roman" w:hAnsi="Times New Roman" w:cs="Times New Roman"/>
          <w:i w:val="0"/>
          <w:iCs w:val="0"/>
          <w:color w:val="auto"/>
          <w:sz w:val="20"/>
          <w:szCs w:val="20"/>
        </w:rPr>
        <w:t>Distribution of 3673 crystal structures of subset2n_org_1 (nitrates in first shell have only mode: bidentate) and 167 crystal structures of subset2n_org_2 (nitrates in first shell have both two modes: monodentate and bidentate).</w:t>
      </w:r>
    </w:p>
    <w:p w14:paraId="53B118D9" w14:textId="77777777" w:rsidR="003F3E42" w:rsidRDefault="003F3E42" w:rsidP="003F3E4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Donor types, l</w:t>
      </w:r>
      <w:r w:rsidRPr="007A7535">
        <w:rPr>
          <w:rFonts w:ascii="Times New Roman" w:hAnsi="Times New Roman" w:cs="Times New Roman"/>
          <w:b/>
          <w:bCs/>
          <w:sz w:val="24"/>
          <w:szCs w:val="24"/>
        </w:rPr>
        <w:t>igand types</w:t>
      </w:r>
      <w:r>
        <w:rPr>
          <w:rFonts w:ascii="Times New Roman" w:hAnsi="Times New Roman" w:cs="Times New Roman"/>
          <w:b/>
          <w:bCs/>
          <w:sz w:val="24"/>
          <w:szCs w:val="24"/>
        </w:rPr>
        <w:t xml:space="preserve">, and denticities </w:t>
      </w:r>
      <w:r w:rsidRPr="007A7535">
        <w:rPr>
          <w:rFonts w:ascii="Times New Roman" w:hAnsi="Times New Roman" w:cs="Times New Roman"/>
          <w:b/>
          <w:bCs/>
          <w:sz w:val="24"/>
          <w:szCs w:val="24"/>
        </w:rPr>
        <w:t>in the complexes</w:t>
      </w:r>
    </w:p>
    <w:p w14:paraId="0E790492" w14:textId="77777777" w:rsidR="003F3E42" w:rsidRPr="003F3E42" w:rsidRDefault="003F3E42" w:rsidP="003F3E42"/>
    <w:p w14:paraId="1380CCFD" w14:textId="6AFD0888" w:rsidR="003517F9" w:rsidRDefault="00301E6F" w:rsidP="00301E6F">
      <w:pPr>
        <w:spacing w:line="360" w:lineRule="auto"/>
        <w:jc w:val="center"/>
        <w:rPr>
          <w:rFonts w:ascii="Times New Roman" w:hAnsi="Times New Roman" w:cs="Times New Roman"/>
          <w:sz w:val="24"/>
          <w:szCs w:val="24"/>
        </w:rPr>
      </w:pPr>
      <w:r w:rsidRPr="00301E6F">
        <w:rPr>
          <w:rFonts w:ascii="Times New Roman" w:hAnsi="Times New Roman" w:cs="Times New Roman"/>
          <w:sz w:val="24"/>
          <w:szCs w:val="24"/>
        </w:rPr>
        <w:drawing>
          <wp:inline distT="0" distB="0" distL="0" distR="0" wp14:anchorId="083D35D5" wp14:editId="59937B8F">
            <wp:extent cx="3906982" cy="3022452"/>
            <wp:effectExtent l="0" t="0" r="0" b="0"/>
            <wp:docPr id="4" name="Picture 3">
              <a:extLst xmlns:a="http://schemas.openxmlformats.org/drawingml/2006/main">
                <a:ext uri="{FF2B5EF4-FFF2-40B4-BE49-F238E27FC236}">
                  <a16:creationId xmlns:a16="http://schemas.microsoft.com/office/drawing/2014/main" id="{3E781395-7C43-1DD7-1B92-27E7D394C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E781395-7C43-1DD7-1B92-27E7D394CE4B}"/>
                        </a:ext>
                      </a:extLst>
                    </pic:cNvPr>
                    <pic:cNvPicPr>
                      <a:picLocks noChangeAspect="1"/>
                    </pic:cNvPicPr>
                  </pic:nvPicPr>
                  <pic:blipFill rotWithShape="1">
                    <a:blip r:embed="rId10"/>
                    <a:srcRect l="7948" t="9377" r="13585" b="11269"/>
                    <a:stretch/>
                  </pic:blipFill>
                  <pic:spPr>
                    <a:xfrm>
                      <a:off x="0" y="0"/>
                      <a:ext cx="3913203" cy="3027265"/>
                    </a:xfrm>
                    <a:prstGeom prst="rect">
                      <a:avLst/>
                    </a:prstGeom>
                  </pic:spPr>
                </pic:pic>
              </a:graphicData>
            </a:graphic>
          </wp:inline>
        </w:drawing>
      </w:r>
    </w:p>
    <w:p w14:paraId="2EB028BA" w14:textId="05C0C4E9" w:rsidR="003517F9" w:rsidRPr="005D65EA" w:rsidRDefault="003517F9" w:rsidP="008C2865">
      <w:pPr>
        <w:spacing w:line="360" w:lineRule="auto"/>
        <w:jc w:val="both"/>
        <w:rPr>
          <w:rFonts w:ascii="Times New Roman" w:hAnsi="Times New Roman" w:cs="Times New Roman"/>
          <w:color w:val="002060"/>
          <w:sz w:val="24"/>
          <w:szCs w:val="24"/>
        </w:rPr>
      </w:pPr>
      <w:r w:rsidRPr="005D65EA">
        <w:rPr>
          <w:rFonts w:ascii="Times New Roman" w:hAnsi="Times New Roman" w:cs="Times New Roman"/>
          <w:b/>
          <w:bCs/>
          <w:color w:val="002060"/>
          <w:sz w:val="20"/>
          <w:szCs w:val="20"/>
        </w:rPr>
        <w:t xml:space="preserve">Figure 3. </w:t>
      </w:r>
      <w:r w:rsidR="005D65EA" w:rsidRPr="005D65EA">
        <w:rPr>
          <w:rFonts w:ascii="Times New Roman" w:hAnsi="Times New Roman" w:cs="Times New Roman"/>
          <w:color w:val="002060"/>
          <w:sz w:val="20"/>
          <w:szCs w:val="20"/>
        </w:rPr>
        <w:t>Distribution of 2905 crystal structures of subset2n_no_w_org (nitrates but no water in first shell</w:t>
      </w:r>
      <w:r w:rsidR="003F3E42" w:rsidRPr="005D65EA">
        <w:rPr>
          <w:rFonts w:ascii="Times New Roman" w:hAnsi="Times New Roman" w:cs="Times New Roman"/>
          <w:color w:val="002060"/>
          <w:sz w:val="20"/>
          <w:szCs w:val="20"/>
        </w:rPr>
        <w:t>);</w:t>
      </w:r>
      <w:r w:rsidR="005D65EA" w:rsidRPr="005D65EA">
        <w:rPr>
          <w:rFonts w:ascii="Times New Roman" w:hAnsi="Times New Roman" w:cs="Times New Roman"/>
          <w:color w:val="002060"/>
          <w:sz w:val="20"/>
          <w:szCs w:val="20"/>
        </w:rPr>
        <w:t xml:space="preserve"> 935 crystal structures of subset2n_w_org (both nitrates and water in first shell</w:t>
      </w:r>
      <w:proofErr w:type="gramStart"/>
      <w:r w:rsidR="005D65EA" w:rsidRPr="005D65EA">
        <w:rPr>
          <w:rFonts w:ascii="Times New Roman" w:hAnsi="Times New Roman" w:cs="Times New Roman"/>
          <w:color w:val="002060"/>
          <w:sz w:val="20"/>
          <w:szCs w:val="20"/>
        </w:rPr>
        <w:t>) ;</w:t>
      </w:r>
      <w:proofErr w:type="gramEnd"/>
      <w:r w:rsidR="005D65EA" w:rsidRPr="005D65EA">
        <w:rPr>
          <w:rFonts w:ascii="Times New Roman" w:hAnsi="Times New Roman" w:cs="Times New Roman"/>
          <w:color w:val="002060"/>
          <w:sz w:val="20"/>
          <w:szCs w:val="20"/>
        </w:rPr>
        <w:t xml:space="preserve"> 7509 crystal structures of subset2w_no_n_org (water but no nitrates in first shell) .</w:t>
      </w:r>
    </w:p>
    <w:p w14:paraId="72A79BB8" w14:textId="77777777" w:rsidR="003517F9" w:rsidRDefault="003517F9" w:rsidP="003517F9">
      <w:pPr>
        <w:spacing w:line="360" w:lineRule="auto"/>
        <w:jc w:val="both"/>
        <w:rPr>
          <w:rFonts w:ascii="Times New Roman" w:hAnsi="Times New Roman" w:cs="Times New Roman"/>
          <w:b/>
          <w:bCs/>
          <w:sz w:val="24"/>
          <w:szCs w:val="24"/>
        </w:rPr>
      </w:pPr>
    </w:p>
    <w:p w14:paraId="75B0959D" w14:textId="43779862" w:rsidR="003517F9" w:rsidRPr="00DB7468" w:rsidRDefault="00281197" w:rsidP="003517F9">
      <w:pPr>
        <w:keepNext/>
        <w:spacing w:line="360" w:lineRule="auto"/>
        <w:jc w:val="center"/>
        <w:rPr>
          <w:rFonts w:ascii="Times New Roman" w:hAnsi="Times New Roman" w:cs="Times New Roman"/>
          <w:sz w:val="24"/>
          <w:szCs w:val="24"/>
        </w:rPr>
      </w:pPr>
      <w:r w:rsidRPr="00281197">
        <w:rPr>
          <w:rFonts w:ascii="Times New Roman" w:hAnsi="Times New Roman" w:cs="Times New Roman"/>
          <w:noProof/>
          <w:sz w:val="24"/>
          <w:szCs w:val="24"/>
        </w:rPr>
        <w:drawing>
          <wp:inline distT="0" distB="0" distL="0" distR="0" wp14:anchorId="558D67A9" wp14:editId="17D14992">
            <wp:extent cx="4444865" cy="3441527"/>
            <wp:effectExtent l="0" t="0" r="0" b="0"/>
            <wp:docPr id="2084107703" name="Picture 2">
              <a:extLst xmlns:a="http://schemas.openxmlformats.org/drawingml/2006/main">
                <a:ext uri="{FF2B5EF4-FFF2-40B4-BE49-F238E27FC236}">
                  <a16:creationId xmlns:a16="http://schemas.microsoft.com/office/drawing/2014/main" id="{6EA4C9B3-D6D2-C7BD-BDF7-8434B34B5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A4C9B3-D6D2-C7BD-BDF7-8434B34B5FA0}"/>
                        </a:ext>
                      </a:extLst>
                    </pic:cNvPr>
                    <pic:cNvPicPr>
                      <a:picLocks noChangeAspect="1"/>
                    </pic:cNvPicPr>
                  </pic:nvPicPr>
                  <pic:blipFill rotWithShape="1">
                    <a:blip r:embed="rId11"/>
                    <a:srcRect l="8259" t="9362" r="12928" b="11141"/>
                    <a:stretch/>
                  </pic:blipFill>
                  <pic:spPr>
                    <a:xfrm>
                      <a:off x="0" y="0"/>
                      <a:ext cx="4448270" cy="3444163"/>
                    </a:xfrm>
                    <a:prstGeom prst="rect">
                      <a:avLst/>
                    </a:prstGeom>
                  </pic:spPr>
                </pic:pic>
              </a:graphicData>
            </a:graphic>
          </wp:inline>
        </w:drawing>
      </w:r>
    </w:p>
    <w:p w14:paraId="1268AAF0" w14:textId="39E64BF9" w:rsidR="003517F9" w:rsidRDefault="003517F9" w:rsidP="003517F9">
      <w:pPr>
        <w:pStyle w:val="Caption"/>
        <w:spacing w:line="360" w:lineRule="auto"/>
        <w:jc w:val="both"/>
      </w:pPr>
      <w:r w:rsidRPr="00A62C00">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sz w:val="20"/>
          <w:szCs w:val="20"/>
        </w:rPr>
        <w:t>4</w:t>
      </w:r>
      <w:r w:rsidRPr="00A62C00">
        <w:rPr>
          <w:rFonts w:ascii="Times New Roman" w:hAnsi="Times New Roman" w:cs="Times New Roman"/>
          <w:b/>
          <w:bCs/>
          <w:i w:val="0"/>
          <w:iCs w:val="0"/>
          <w:color w:val="auto"/>
          <w:sz w:val="20"/>
          <w:szCs w:val="20"/>
        </w:rPr>
        <w:t>.</w:t>
      </w:r>
      <w:r w:rsidR="00F405D5">
        <w:rPr>
          <w:rFonts w:ascii="Times New Roman" w:hAnsi="Times New Roman" w:cs="Times New Roman"/>
          <w:b/>
          <w:bCs/>
          <w:i w:val="0"/>
          <w:iCs w:val="0"/>
          <w:color w:val="auto"/>
          <w:sz w:val="20"/>
          <w:szCs w:val="20"/>
        </w:rPr>
        <w:t xml:space="preserve"> </w:t>
      </w:r>
      <w:r w:rsidRPr="00A62C00">
        <w:rPr>
          <w:rFonts w:ascii="Times New Roman" w:hAnsi="Times New Roman" w:cs="Times New Roman"/>
          <w:i w:val="0"/>
          <w:iCs w:val="0"/>
          <w:color w:val="auto"/>
          <w:sz w:val="20"/>
          <w:szCs w:val="20"/>
        </w:rPr>
        <w:t xml:space="preserve"> </w:t>
      </w:r>
      <w:r w:rsidR="00F405D5" w:rsidRPr="00F405D5">
        <w:rPr>
          <w:rFonts w:ascii="Times New Roman" w:hAnsi="Times New Roman" w:cs="Times New Roman"/>
          <w:i w:val="0"/>
          <w:iCs w:val="0"/>
          <w:color w:val="auto"/>
          <w:sz w:val="20"/>
          <w:szCs w:val="20"/>
        </w:rPr>
        <w:t>Average coordination number of the first coordination shell of Ln complexes in subset2n (blue) and subset2w (red) across the Ln series; Standard deviations are shown as the error bars.</w:t>
      </w:r>
    </w:p>
    <w:p w14:paraId="1FFE6035" w14:textId="421F54E8" w:rsidR="00A14D15" w:rsidRPr="00DB7468" w:rsidRDefault="009B639C" w:rsidP="00A14D15">
      <w:pPr>
        <w:keepNext/>
        <w:spacing w:line="360" w:lineRule="auto"/>
        <w:jc w:val="center"/>
        <w:rPr>
          <w:rFonts w:ascii="Times New Roman" w:hAnsi="Times New Roman" w:cs="Times New Roman"/>
          <w:sz w:val="24"/>
          <w:szCs w:val="24"/>
        </w:rPr>
      </w:pPr>
      <w:r w:rsidRPr="009B639C">
        <w:rPr>
          <w:rFonts w:ascii="Times New Roman" w:hAnsi="Times New Roman" w:cs="Times New Roman"/>
          <w:sz w:val="24"/>
          <w:szCs w:val="24"/>
        </w:rPr>
        <w:lastRenderedPageBreak/>
        <w:drawing>
          <wp:inline distT="0" distB="0" distL="0" distR="0" wp14:anchorId="470915C2" wp14:editId="42948646">
            <wp:extent cx="4644667" cy="3609139"/>
            <wp:effectExtent l="0" t="0" r="3810" b="0"/>
            <wp:docPr id="9" name="Picture 8">
              <a:extLst xmlns:a="http://schemas.openxmlformats.org/drawingml/2006/main">
                <a:ext uri="{FF2B5EF4-FFF2-40B4-BE49-F238E27FC236}">
                  <a16:creationId xmlns:a16="http://schemas.microsoft.com/office/drawing/2014/main" id="{8D5565DE-F182-E0B9-7A45-DF1E0B462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D5565DE-F182-E0B9-7A45-DF1E0B4625CE}"/>
                        </a:ext>
                      </a:extLst>
                    </pic:cNvPr>
                    <pic:cNvPicPr>
                      <a:picLocks noChangeAspect="1"/>
                    </pic:cNvPicPr>
                  </pic:nvPicPr>
                  <pic:blipFill rotWithShape="1">
                    <a:blip r:embed="rId12"/>
                    <a:srcRect l="9303" t="10483" r="12985" b="10578"/>
                    <a:stretch/>
                  </pic:blipFill>
                  <pic:spPr>
                    <a:xfrm>
                      <a:off x="0" y="0"/>
                      <a:ext cx="4644667" cy="3609139"/>
                    </a:xfrm>
                    <a:prstGeom prst="rect">
                      <a:avLst/>
                    </a:prstGeom>
                  </pic:spPr>
                </pic:pic>
              </a:graphicData>
            </a:graphic>
          </wp:inline>
        </w:drawing>
      </w:r>
    </w:p>
    <w:p w14:paraId="62A646FE" w14:textId="5B314159" w:rsidR="00A14D15" w:rsidRDefault="00A14D15" w:rsidP="009B639C">
      <w:pPr>
        <w:pStyle w:val="Caption"/>
        <w:spacing w:line="360" w:lineRule="auto"/>
        <w:jc w:val="both"/>
        <w:rPr>
          <w:rFonts w:ascii="Times New Roman" w:hAnsi="Times New Roman" w:cs="Times New Roman"/>
          <w:sz w:val="24"/>
          <w:szCs w:val="24"/>
        </w:rPr>
      </w:pPr>
      <w:r w:rsidRPr="007A7535">
        <w:rPr>
          <w:rFonts w:ascii="Times New Roman" w:hAnsi="Times New Roman" w:cs="Times New Roman"/>
          <w:b/>
          <w:bCs/>
          <w:i w:val="0"/>
          <w:iCs w:val="0"/>
          <w:color w:val="auto"/>
          <w:sz w:val="20"/>
          <w:szCs w:val="20"/>
        </w:rPr>
        <w:t xml:space="preserve">Figure </w:t>
      </w:r>
      <w:r w:rsidR="003517F9">
        <w:rPr>
          <w:rFonts w:ascii="Times New Roman" w:hAnsi="Times New Roman" w:cs="Times New Roman"/>
          <w:b/>
          <w:bCs/>
          <w:i w:val="0"/>
          <w:iCs w:val="0"/>
          <w:sz w:val="20"/>
          <w:szCs w:val="20"/>
        </w:rPr>
        <w:t>5</w:t>
      </w:r>
      <w:r w:rsidRPr="007A7535">
        <w:rPr>
          <w:rFonts w:ascii="Times New Roman" w:hAnsi="Times New Roman" w:cs="Times New Roman"/>
          <w:b/>
          <w:bCs/>
          <w:i w:val="0"/>
          <w:iCs w:val="0"/>
          <w:color w:val="auto"/>
          <w:sz w:val="20"/>
          <w:szCs w:val="20"/>
        </w:rPr>
        <w:t>.</w:t>
      </w:r>
      <w:r w:rsidRPr="007A7535">
        <w:rPr>
          <w:rFonts w:ascii="Times New Roman" w:hAnsi="Times New Roman" w:cs="Times New Roman"/>
          <w:i w:val="0"/>
          <w:iCs w:val="0"/>
          <w:color w:val="auto"/>
          <w:kern w:val="24"/>
          <w:sz w:val="20"/>
          <w:szCs w:val="20"/>
          <w14:ligatures w14:val="none"/>
        </w:rPr>
        <w:t xml:space="preserve"> </w:t>
      </w:r>
      <w:r w:rsidR="009B639C" w:rsidRPr="009B639C">
        <w:rPr>
          <w:rFonts w:ascii="Times New Roman" w:hAnsi="Times New Roman" w:cs="Times New Roman"/>
          <w:i w:val="0"/>
          <w:iCs w:val="0"/>
          <w:color w:val="auto"/>
          <w:sz w:val="20"/>
          <w:szCs w:val="20"/>
        </w:rPr>
        <w:t xml:space="preserve">Average ratio </w:t>
      </w:r>
      <w:proofErr w:type="gramStart"/>
      <w:r w:rsidR="009B639C" w:rsidRPr="009B639C">
        <w:rPr>
          <w:rFonts w:ascii="Times New Roman" w:hAnsi="Times New Roman" w:cs="Times New Roman"/>
          <w:i w:val="0"/>
          <w:iCs w:val="0"/>
          <w:color w:val="auto"/>
          <w:sz w:val="20"/>
          <w:szCs w:val="20"/>
        </w:rPr>
        <w:t>of  nitrate</w:t>
      </w:r>
      <w:proofErr w:type="gramEnd"/>
      <w:r w:rsidR="009B639C" w:rsidRPr="009B639C">
        <w:rPr>
          <w:rFonts w:ascii="Times New Roman" w:hAnsi="Times New Roman" w:cs="Times New Roman"/>
          <w:i w:val="0"/>
          <w:iCs w:val="0"/>
          <w:color w:val="auto"/>
          <w:sz w:val="20"/>
          <w:szCs w:val="20"/>
        </w:rPr>
        <w:t>/water in first coordination shell in subset2n_w_org across the Ln series; Standard deviations are shown as the error bars.</w:t>
      </w:r>
    </w:p>
    <w:p w14:paraId="422BE4DD" w14:textId="75A6AF4A" w:rsidR="005C22EA" w:rsidRDefault="001321B0" w:rsidP="008C2865">
      <w:pPr>
        <w:spacing w:line="360" w:lineRule="auto"/>
        <w:jc w:val="center"/>
        <w:rPr>
          <w:rFonts w:ascii="Times New Roman" w:hAnsi="Times New Roman" w:cs="Times New Roman"/>
          <w:color w:val="FF0000"/>
          <w:sz w:val="24"/>
          <w:szCs w:val="24"/>
        </w:rPr>
      </w:pPr>
      <w:r w:rsidRPr="001321B0">
        <w:rPr>
          <w:rFonts w:ascii="Times New Roman" w:hAnsi="Times New Roman" w:cs="Times New Roman"/>
          <w:color w:val="FF0000"/>
          <w:sz w:val="24"/>
          <w:szCs w:val="24"/>
        </w:rPr>
        <w:drawing>
          <wp:inline distT="0" distB="0" distL="0" distR="0" wp14:anchorId="169F9B7A" wp14:editId="1B239C9E">
            <wp:extent cx="5943600" cy="2573655"/>
            <wp:effectExtent l="0" t="0" r="0" b="0"/>
            <wp:docPr id="1446305473" name="Picture 1" descr="A comparison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05473" name="Picture 1" descr="A comparison of different colored bars&#10;&#10;Description automatically generated"/>
                    <pic:cNvPicPr/>
                  </pic:nvPicPr>
                  <pic:blipFill>
                    <a:blip r:embed="rId13"/>
                    <a:stretch>
                      <a:fillRect/>
                    </a:stretch>
                  </pic:blipFill>
                  <pic:spPr>
                    <a:xfrm>
                      <a:off x="0" y="0"/>
                      <a:ext cx="5943600" cy="2573655"/>
                    </a:xfrm>
                    <a:prstGeom prst="rect">
                      <a:avLst/>
                    </a:prstGeom>
                  </pic:spPr>
                </pic:pic>
              </a:graphicData>
            </a:graphic>
          </wp:inline>
        </w:drawing>
      </w:r>
    </w:p>
    <w:p w14:paraId="0EC48096" w14:textId="18E0FF3B" w:rsidR="008C2865" w:rsidRDefault="008C2865" w:rsidP="008C2865">
      <w:pPr>
        <w:pStyle w:val="Caption"/>
        <w:spacing w:line="360" w:lineRule="auto"/>
        <w:jc w:val="both"/>
        <w:rPr>
          <w:rFonts w:ascii="Times New Roman" w:hAnsi="Times New Roman" w:cs="Times New Roman"/>
          <w:i w:val="0"/>
          <w:iCs w:val="0"/>
          <w:color w:val="auto"/>
          <w:sz w:val="20"/>
          <w:szCs w:val="20"/>
        </w:rPr>
      </w:pPr>
      <w:r w:rsidRPr="00A62C00">
        <w:rPr>
          <w:rFonts w:ascii="Times New Roman" w:hAnsi="Times New Roman" w:cs="Times New Roman"/>
          <w:b/>
          <w:bCs/>
          <w:i w:val="0"/>
          <w:iCs w:val="0"/>
          <w:color w:val="auto"/>
          <w:sz w:val="20"/>
          <w:szCs w:val="20"/>
        </w:rPr>
        <w:t xml:space="preserve">Figure </w:t>
      </w:r>
      <w:r w:rsidR="003517F9">
        <w:rPr>
          <w:rFonts w:ascii="Times New Roman" w:hAnsi="Times New Roman" w:cs="Times New Roman"/>
          <w:b/>
          <w:bCs/>
          <w:i w:val="0"/>
          <w:iCs w:val="0"/>
          <w:sz w:val="20"/>
          <w:szCs w:val="20"/>
        </w:rPr>
        <w:t>6</w:t>
      </w:r>
      <w:r w:rsidRPr="00A62C00">
        <w:rPr>
          <w:rFonts w:ascii="Times New Roman" w:hAnsi="Times New Roman" w:cs="Times New Roman"/>
          <w:b/>
          <w:bCs/>
          <w:i w:val="0"/>
          <w:iCs w:val="0"/>
          <w:color w:val="auto"/>
          <w:sz w:val="20"/>
          <w:szCs w:val="20"/>
        </w:rPr>
        <w:t>.</w:t>
      </w:r>
      <w:r w:rsidRPr="00A62C00">
        <w:rPr>
          <w:rFonts w:ascii="Times New Roman" w:hAnsi="Times New Roman" w:cs="Times New Roman"/>
          <w:i w:val="0"/>
          <w:iCs w:val="0"/>
          <w:color w:val="auto"/>
          <w:sz w:val="20"/>
          <w:szCs w:val="20"/>
        </w:rPr>
        <w:t xml:space="preserve"> </w:t>
      </w:r>
      <w:r w:rsidR="00774D5B" w:rsidRPr="00774D5B">
        <w:rPr>
          <w:rFonts w:ascii="Times New Roman" w:hAnsi="Times New Roman" w:cs="Times New Roman"/>
          <w:i w:val="0"/>
          <w:iCs w:val="0"/>
          <w:color w:val="auto"/>
          <w:sz w:val="20"/>
          <w:szCs w:val="20"/>
        </w:rPr>
        <w:t xml:space="preserve">Distribution of neutral first shell and </w:t>
      </w:r>
      <w:proofErr w:type="spellStart"/>
      <w:r w:rsidR="00774D5B" w:rsidRPr="00774D5B">
        <w:rPr>
          <w:rFonts w:ascii="Times New Roman" w:hAnsi="Times New Roman" w:cs="Times New Roman"/>
          <w:i w:val="0"/>
          <w:iCs w:val="0"/>
          <w:color w:val="auto"/>
          <w:sz w:val="20"/>
          <w:szCs w:val="20"/>
        </w:rPr>
        <w:t>non neutral</w:t>
      </w:r>
      <w:proofErr w:type="spellEnd"/>
      <w:r w:rsidR="00774D5B" w:rsidRPr="00774D5B">
        <w:rPr>
          <w:rFonts w:ascii="Times New Roman" w:hAnsi="Times New Roman" w:cs="Times New Roman"/>
          <w:i w:val="0"/>
          <w:iCs w:val="0"/>
          <w:color w:val="auto"/>
          <w:sz w:val="20"/>
          <w:szCs w:val="20"/>
        </w:rPr>
        <w:t xml:space="preserve"> first shell in (a)subset2n and (b)subset2w.</w:t>
      </w:r>
    </w:p>
    <w:p w14:paraId="78507434" w14:textId="77777777" w:rsidR="00830AB4" w:rsidRPr="00830AB4" w:rsidRDefault="00830AB4" w:rsidP="00830AB4"/>
    <w:p w14:paraId="4E1F1827" w14:textId="01AD994B" w:rsidR="008C2865" w:rsidRDefault="005000DF" w:rsidP="008C2865">
      <w:pPr>
        <w:spacing w:line="360" w:lineRule="auto"/>
        <w:jc w:val="center"/>
        <w:rPr>
          <w:rFonts w:ascii="Times New Roman" w:hAnsi="Times New Roman" w:cs="Times New Roman"/>
          <w:sz w:val="24"/>
          <w:szCs w:val="24"/>
        </w:rPr>
      </w:pPr>
      <w:r>
        <w:rPr>
          <w:rFonts w:hint="eastAsia"/>
          <w:noProof/>
        </w:rPr>
        <w:lastRenderedPageBreak/>
        <w:t xml:space="preserve"> </w:t>
      </w:r>
      <w:r w:rsidR="005C22EA" w:rsidRPr="005C22EA">
        <w:rPr>
          <w:noProof/>
        </w:rPr>
        <w:t xml:space="preserve"> </w:t>
      </w:r>
      <w:r w:rsidR="00AB7168" w:rsidRPr="00AB7168">
        <w:rPr>
          <w:noProof/>
        </w:rPr>
        <w:drawing>
          <wp:inline distT="0" distB="0" distL="0" distR="0" wp14:anchorId="7BDE7862" wp14:editId="72059661">
            <wp:extent cx="5943600" cy="4173855"/>
            <wp:effectExtent l="0" t="0" r="0" b="0"/>
            <wp:docPr id="971204258" name="Picture 1" descr="A group of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4258" name="Picture 1" descr="A group of red lines&#10;&#10;Description automatically generated"/>
                    <pic:cNvPicPr/>
                  </pic:nvPicPr>
                  <pic:blipFill>
                    <a:blip r:embed="rId14"/>
                    <a:stretch>
                      <a:fillRect/>
                    </a:stretch>
                  </pic:blipFill>
                  <pic:spPr>
                    <a:xfrm>
                      <a:off x="0" y="0"/>
                      <a:ext cx="5943600" cy="4173855"/>
                    </a:xfrm>
                    <a:prstGeom prst="rect">
                      <a:avLst/>
                    </a:prstGeom>
                  </pic:spPr>
                </pic:pic>
              </a:graphicData>
            </a:graphic>
          </wp:inline>
        </w:drawing>
      </w:r>
    </w:p>
    <w:p w14:paraId="5645E5CD" w14:textId="439511C6" w:rsidR="00CA7F7B" w:rsidRDefault="008C2865" w:rsidP="008C2865">
      <w:pPr>
        <w:pStyle w:val="Caption"/>
        <w:spacing w:line="360" w:lineRule="auto"/>
        <w:jc w:val="both"/>
        <w:rPr>
          <w:rFonts w:ascii="Times New Roman" w:hAnsi="Times New Roman" w:cs="Times New Roman"/>
          <w:i w:val="0"/>
          <w:iCs w:val="0"/>
          <w:color w:val="auto"/>
          <w:sz w:val="20"/>
          <w:szCs w:val="20"/>
        </w:rPr>
      </w:pPr>
      <w:r w:rsidRPr="00A62C00">
        <w:rPr>
          <w:rFonts w:ascii="Times New Roman" w:hAnsi="Times New Roman" w:cs="Times New Roman"/>
          <w:b/>
          <w:bCs/>
          <w:i w:val="0"/>
          <w:iCs w:val="0"/>
          <w:color w:val="auto"/>
          <w:sz w:val="20"/>
          <w:szCs w:val="20"/>
        </w:rPr>
        <w:t xml:space="preserve">Figure </w:t>
      </w:r>
      <w:r w:rsidR="003517F9">
        <w:rPr>
          <w:rFonts w:ascii="Times New Roman" w:hAnsi="Times New Roman" w:cs="Times New Roman"/>
          <w:b/>
          <w:bCs/>
          <w:i w:val="0"/>
          <w:iCs w:val="0"/>
          <w:sz w:val="20"/>
          <w:szCs w:val="20"/>
        </w:rPr>
        <w:t>7</w:t>
      </w:r>
      <w:r w:rsidRPr="00A62C00">
        <w:rPr>
          <w:rFonts w:ascii="Times New Roman" w:hAnsi="Times New Roman" w:cs="Times New Roman"/>
          <w:b/>
          <w:bCs/>
          <w:i w:val="0"/>
          <w:iCs w:val="0"/>
          <w:color w:val="auto"/>
          <w:sz w:val="20"/>
          <w:szCs w:val="20"/>
        </w:rPr>
        <w:t>.</w:t>
      </w:r>
      <w:r w:rsidRPr="00A62C00">
        <w:rPr>
          <w:rFonts w:ascii="Times New Roman" w:hAnsi="Times New Roman" w:cs="Times New Roman"/>
          <w:i w:val="0"/>
          <w:iCs w:val="0"/>
          <w:color w:val="auto"/>
          <w:sz w:val="20"/>
          <w:szCs w:val="20"/>
        </w:rPr>
        <w:t xml:space="preserve"> </w:t>
      </w:r>
      <w:r w:rsidR="00CC72DC" w:rsidRPr="00CC72DC">
        <w:rPr>
          <w:rFonts w:ascii="Times New Roman" w:hAnsi="Times New Roman" w:cs="Times New Roman"/>
          <w:i w:val="0"/>
          <w:iCs w:val="0"/>
          <w:color w:val="auto"/>
          <w:sz w:val="20"/>
          <w:szCs w:val="20"/>
        </w:rPr>
        <w:t>Average net charge in first shell of Ln complexes in (a)subset2n (b)subset2w (c)subset2n_non_neutral (d)subset2w_non_neutral across the Ln series; Standard deviations are shown as the error bars.</w:t>
      </w:r>
    </w:p>
    <w:p w14:paraId="78F5EF3E" w14:textId="3BBB8FF2" w:rsidR="002B4F8E" w:rsidRDefault="008E11A4" w:rsidP="00286748">
      <w:pPr>
        <w:keepNext/>
        <w:jc w:val="center"/>
      </w:pPr>
      <w:r w:rsidRPr="008E11A4" w:rsidDel="008E11A4">
        <w:t xml:space="preserve"> </w:t>
      </w:r>
    </w:p>
    <w:p w14:paraId="5EA61B4B" w14:textId="77777777" w:rsidR="002202FC" w:rsidRDefault="002202FC" w:rsidP="002202FC"/>
    <w:p w14:paraId="4E93F8E4" w14:textId="77777777" w:rsidR="002202FC" w:rsidRDefault="002202FC" w:rsidP="002202FC">
      <w:pPr>
        <w:spacing w:line="360" w:lineRule="auto"/>
        <w:jc w:val="both"/>
        <w:rPr>
          <w:rFonts w:ascii="Times New Roman" w:hAnsi="Times New Roman" w:cs="Times New Roman"/>
          <w:sz w:val="24"/>
          <w:szCs w:val="24"/>
        </w:rPr>
      </w:pPr>
      <w:r w:rsidRPr="007A7535">
        <w:rPr>
          <w:rFonts w:ascii="Times New Roman" w:hAnsi="Times New Roman" w:cs="Times New Roman"/>
          <w:b/>
          <w:bCs/>
          <w:sz w:val="24"/>
          <w:szCs w:val="24"/>
        </w:rPr>
        <w:t xml:space="preserve">Distribution of commercial </w:t>
      </w:r>
      <w:proofErr w:type="spellStart"/>
      <w:r>
        <w:rPr>
          <w:rFonts w:ascii="Times New Roman" w:hAnsi="Times New Roman" w:cs="Times New Roman"/>
          <w:b/>
          <w:bCs/>
          <w:sz w:val="24"/>
          <w:szCs w:val="24"/>
        </w:rPr>
        <w:t>complexants</w:t>
      </w:r>
      <w:proofErr w:type="spellEnd"/>
    </w:p>
    <w:p w14:paraId="5637119C" w14:textId="523E02D9" w:rsidR="00830AB4" w:rsidRPr="00DB7468" w:rsidRDefault="00830AB4" w:rsidP="00830AB4">
      <w:pPr>
        <w:keepNext/>
        <w:spacing w:line="360" w:lineRule="auto"/>
        <w:jc w:val="center"/>
        <w:rPr>
          <w:rFonts w:ascii="Times New Roman" w:hAnsi="Times New Roman" w:cs="Times New Roman"/>
          <w:sz w:val="24"/>
          <w:szCs w:val="24"/>
        </w:rPr>
      </w:pPr>
    </w:p>
    <w:p w14:paraId="7B55E250" w14:textId="77777777" w:rsidR="00F94C1C" w:rsidRPr="00F94C1C" w:rsidRDefault="00F94C1C" w:rsidP="008C2865">
      <w:pPr>
        <w:spacing w:line="360" w:lineRule="auto"/>
      </w:pPr>
    </w:p>
    <w:p w14:paraId="5D2B3362" w14:textId="2802D74E" w:rsidR="007C408A" w:rsidRDefault="00D64F48" w:rsidP="008C2865">
      <w:pPr>
        <w:spacing w:line="360" w:lineRule="auto"/>
        <w:jc w:val="both"/>
        <w:rPr>
          <w:rFonts w:ascii="Times New Roman" w:hAnsi="Times New Roman" w:cs="Times New Roman"/>
          <w:sz w:val="24"/>
          <w:szCs w:val="24"/>
        </w:rPr>
      </w:pPr>
      <w:r w:rsidRPr="004361F4">
        <w:rPr>
          <w:rFonts w:ascii="Times New Roman" w:hAnsi="Times New Roman" w:cs="Times New Roman"/>
          <w:b/>
          <w:bCs/>
          <w:sz w:val="24"/>
          <w:szCs w:val="24"/>
        </w:rPr>
        <w:t>Phenanthroline</w:t>
      </w:r>
      <w:r w:rsidR="005C042F">
        <w:rPr>
          <w:rFonts w:ascii="Times New Roman" w:hAnsi="Times New Roman" w:cs="Times New Roman"/>
          <w:b/>
          <w:bCs/>
          <w:sz w:val="24"/>
          <w:szCs w:val="24"/>
        </w:rPr>
        <w:t xml:space="preserve"> and p</w:t>
      </w:r>
      <w:r w:rsidR="005C042F" w:rsidRPr="004361F4">
        <w:rPr>
          <w:rFonts w:ascii="Times New Roman" w:hAnsi="Times New Roman" w:cs="Times New Roman"/>
          <w:b/>
          <w:bCs/>
          <w:sz w:val="24"/>
          <w:szCs w:val="24"/>
        </w:rPr>
        <w:t>henanthroline</w:t>
      </w:r>
      <w:r w:rsidRPr="004361F4">
        <w:rPr>
          <w:rFonts w:ascii="Times New Roman" w:hAnsi="Times New Roman" w:cs="Times New Roman"/>
          <w:b/>
          <w:bCs/>
          <w:sz w:val="24"/>
          <w:szCs w:val="24"/>
        </w:rPr>
        <w:t>-based ligand</w:t>
      </w:r>
      <w:r w:rsidR="004361F4">
        <w:rPr>
          <w:rFonts w:ascii="Times New Roman" w:hAnsi="Times New Roman" w:cs="Times New Roman"/>
          <w:b/>
          <w:bCs/>
          <w:sz w:val="24"/>
          <w:szCs w:val="24"/>
        </w:rPr>
        <w:t>s</w:t>
      </w:r>
    </w:p>
    <w:p w14:paraId="04DE662E" w14:textId="77777777" w:rsidR="008C2865" w:rsidRPr="008C2865" w:rsidRDefault="008C2865" w:rsidP="008C2865"/>
    <w:p w14:paraId="7F5EEFD5" w14:textId="0A741850" w:rsidR="007C408A" w:rsidRDefault="001D6BF4" w:rsidP="008C286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00DC71CD">
        <w:rPr>
          <w:rFonts w:ascii="Times New Roman" w:hAnsi="Times New Roman" w:cs="Times New Roman"/>
          <w:b/>
          <w:bCs/>
          <w:sz w:val="24"/>
          <w:szCs w:val="24"/>
        </w:rPr>
        <w:t>ccuracy</w:t>
      </w:r>
      <w:r w:rsidR="004B642E">
        <w:rPr>
          <w:rFonts w:ascii="Times New Roman" w:hAnsi="Times New Roman" w:cs="Times New Roman"/>
          <w:b/>
          <w:bCs/>
          <w:sz w:val="24"/>
          <w:szCs w:val="24"/>
        </w:rPr>
        <w:t xml:space="preserve"> of the Ln-complex datasets</w:t>
      </w:r>
      <w:r w:rsidR="00DC71CD">
        <w:rPr>
          <w:rFonts w:ascii="Times New Roman" w:hAnsi="Times New Roman" w:cs="Times New Roman"/>
          <w:b/>
          <w:bCs/>
          <w:sz w:val="24"/>
          <w:szCs w:val="24"/>
        </w:rPr>
        <w:t xml:space="preserve"> based on the CSD structures</w:t>
      </w:r>
    </w:p>
    <w:p w14:paraId="6CC1C1AB" w14:textId="77777777" w:rsidR="00633A70" w:rsidRPr="00DB7468" w:rsidRDefault="00633A70" w:rsidP="008C2865">
      <w:pPr>
        <w:spacing w:line="360" w:lineRule="auto"/>
        <w:jc w:val="both"/>
        <w:rPr>
          <w:rFonts w:ascii="Times New Roman" w:hAnsi="Times New Roman" w:cs="Times New Roman"/>
          <w:b/>
          <w:bCs/>
          <w:sz w:val="24"/>
          <w:szCs w:val="24"/>
        </w:rPr>
      </w:pPr>
      <w:r w:rsidRPr="00DB7468">
        <w:rPr>
          <w:rFonts w:ascii="Times New Roman" w:hAnsi="Times New Roman" w:cs="Times New Roman"/>
          <w:b/>
          <w:bCs/>
          <w:sz w:val="24"/>
          <w:szCs w:val="24"/>
        </w:rPr>
        <w:t>Conclusion</w:t>
      </w:r>
    </w:p>
    <w:p w14:paraId="2E77A96B" w14:textId="77777777" w:rsidR="007C17E5" w:rsidRPr="00020B8D" w:rsidRDefault="007C17E5" w:rsidP="000B46FE">
      <w:pPr>
        <w:spacing w:line="360" w:lineRule="auto"/>
        <w:rPr>
          <w:rFonts w:ascii="Times New Roman" w:eastAsia="Times New Roman" w:hAnsi="Times New Roman" w:cs="Times New Roman"/>
          <w:b/>
          <w:color w:val="000000"/>
          <w:sz w:val="24"/>
          <w:szCs w:val="24"/>
        </w:rPr>
      </w:pPr>
      <w:r w:rsidRPr="00020B8D">
        <w:rPr>
          <w:rFonts w:ascii="Times New Roman" w:eastAsia="Times New Roman" w:hAnsi="Times New Roman" w:cs="Times New Roman"/>
          <w:b/>
          <w:color w:val="000000"/>
          <w:sz w:val="24"/>
          <w:szCs w:val="24"/>
        </w:rPr>
        <w:lastRenderedPageBreak/>
        <w:t>Acknowledgments</w:t>
      </w:r>
    </w:p>
    <w:p w14:paraId="412051A1" w14:textId="383A3512" w:rsidR="005C1FBD" w:rsidRDefault="007C17E5" w:rsidP="00020B8D">
      <w:pPr>
        <w:spacing w:line="360" w:lineRule="auto"/>
        <w:jc w:val="both"/>
        <w:rPr>
          <w:rFonts w:ascii="Times New Roman" w:eastAsia="Times New Roman" w:hAnsi="Times New Roman" w:cs="Times New Roman"/>
          <w:color w:val="000000"/>
          <w:sz w:val="24"/>
          <w:szCs w:val="24"/>
        </w:rPr>
      </w:pPr>
      <w:r w:rsidRPr="00020B8D">
        <w:rPr>
          <w:rFonts w:ascii="Times New Roman" w:eastAsia="Times New Roman" w:hAnsi="Times New Roman" w:cs="Times New Roman"/>
          <w:color w:val="000000"/>
          <w:sz w:val="24"/>
          <w:szCs w:val="24"/>
        </w:rPr>
        <w:t>This material is based upon work supported by the U.S. Department of Energy, Office of Science, Office of Basic Energy Sciences, Separation Science program and Materials Chemistry program under Award Number DE-SC00ERKCG21.</w:t>
      </w:r>
    </w:p>
    <w:p w14:paraId="0ECF530C" w14:textId="0E60E862" w:rsidR="00BE2B7C" w:rsidRPr="00B024E9" w:rsidRDefault="00B024E9" w:rsidP="00793174">
      <w:pPr>
        <w:spacing w:line="360" w:lineRule="auto"/>
        <w:jc w:val="both"/>
        <w:rPr>
          <w:rFonts w:ascii="Times New Roman" w:hAnsi="Times New Roman" w:cs="Times New Roman"/>
          <w:b/>
          <w:bCs/>
          <w:sz w:val="24"/>
          <w:szCs w:val="24"/>
        </w:rPr>
      </w:pPr>
      <w:r w:rsidRPr="00B024E9">
        <w:rPr>
          <w:rFonts w:ascii="Times New Roman" w:hAnsi="Times New Roman" w:cs="Times New Roman"/>
          <w:b/>
          <w:bCs/>
          <w:sz w:val="24"/>
          <w:szCs w:val="24"/>
        </w:rPr>
        <w:t>Data and Software Availability</w:t>
      </w:r>
    </w:p>
    <w:p w14:paraId="2062ADEC" w14:textId="1F0826AD" w:rsidR="00B024E9" w:rsidRDefault="00B024E9" w:rsidP="007931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scripts used within the CSD Python API and the resulting datasets from CSD associated with the figures in the text can be found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5" w:history="1">
        <w:r w:rsidRPr="00FB2B73">
          <w:rPr>
            <w:rStyle w:val="Hyperlink"/>
            <w:rFonts w:ascii="Times New Roman" w:hAnsi="Times New Roman" w:cs="Times New Roman"/>
            <w:sz w:val="24"/>
            <w:szCs w:val="24"/>
          </w:rPr>
          <w:t>https://github.com/sheinlee/Ln-coordination-insights</w:t>
        </w:r>
      </w:hyperlink>
      <w:r>
        <w:rPr>
          <w:rFonts w:ascii="Times New Roman" w:hAnsi="Times New Roman" w:cs="Times New Roman"/>
          <w:sz w:val="24"/>
          <w:szCs w:val="24"/>
        </w:rPr>
        <w:t xml:space="preserve">) </w:t>
      </w:r>
    </w:p>
    <w:p w14:paraId="378D6C8F" w14:textId="42013847" w:rsidR="00BE2B7C" w:rsidRPr="00445E9E" w:rsidRDefault="007C17E5">
      <w:pPr>
        <w:tabs>
          <w:tab w:val="right" w:pos="9360"/>
        </w:tabs>
        <w:spacing w:line="360" w:lineRule="auto"/>
        <w:jc w:val="both"/>
        <w:rPr>
          <w:rFonts w:ascii="Times New Roman" w:hAnsi="Times New Roman" w:cs="Times New Roman"/>
          <w:b/>
          <w:bCs/>
          <w:sz w:val="24"/>
          <w:szCs w:val="24"/>
        </w:rPr>
        <w:pPrChange w:id="1" w:author="Li, Shicheng" w:date="2024-05-09T13:24:00Z">
          <w:pPr>
            <w:spacing w:line="360" w:lineRule="auto"/>
            <w:jc w:val="both"/>
          </w:pPr>
        </w:pPrChange>
      </w:pPr>
      <w:r w:rsidRPr="00445E9E">
        <w:rPr>
          <w:rFonts w:ascii="Times New Roman" w:hAnsi="Times New Roman" w:cs="Times New Roman"/>
          <w:b/>
          <w:bCs/>
          <w:sz w:val="24"/>
          <w:szCs w:val="24"/>
        </w:rPr>
        <w:t>References</w:t>
      </w:r>
      <w:ins w:id="2" w:author="Li, Shicheng" w:date="2024-05-09T13:24:00Z">
        <w:r w:rsidR="00B2559A">
          <w:rPr>
            <w:rFonts w:ascii="Times New Roman" w:hAnsi="Times New Roman" w:cs="Times New Roman"/>
            <w:b/>
            <w:bCs/>
            <w:sz w:val="24"/>
            <w:szCs w:val="24"/>
          </w:rPr>
          <w:tab/>
        </w:r>
      </w:ins>
    </w:p>
    <w:p w14:paraId="28780F44" w14:textId="4776DBA1" w:rsidR="004D5131" w:rsidRPr="00DB7468" w:rsidRDefault="004D5131" w:rsidP="003517F9">
      <w:pPr>
        <w:rPr>
          <w:rFonts w:ascii="Times New Roman" w:hAnsi="Times New Roman" w:cs="Times New Roman"/>
          <w:sz w:val="24"/>
          <w:szCs w:val="24"/>
        </w:rPr>
      </w:pPr>
    </w:p>
    <w:sectPr w:rsidR="004D5131" w:rsidRPr="00DB7468" w:rsidSect="00BB0BC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C4349" w14:textId="77777777" w:rsidR="007C519E" w:rsidRDefault="007C519E" w:rsidP="00E30CE6">
      <w:pPr>
        <w:spacing w:after="0" w:line="240" w:lineRule="auto"/>
      </w:pPr>
      <w:r>
        <w:separator/>
      </w:r>
    </w:p>
  </w:endnote>
  <w:endnote w:type="continuationSeparator" w:id="0">
    <w:p w14:paraId="720276FC" w14:textId="77777777" w:rsidR="007C519E" w:rsidRDefault="007C519E" w:rsidP="00E30CE6">
      <w:pPr>
        <w:spacing w:after="0" w:line="240" w:lineRule="auto"/>
      </w:pPr>
      <w:r>
        <w:continuationSeparator/>
      </w:r>
    </w:p>
  </w:endnote>
  <w:endnote w:type="continuationNotice" w:id="1">
    <w:p w14:paraId="61A7F661" w14:textId="77777777" w:rsidR="007C519E" w:rsidRDefault="007C51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Sylfae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9336794"/>
      <w:docPartObj>
        <w:docPartGallery w:val="Page Numbers (Bottom of Page)"/>
        <w:docPartUnique/>
      </w:docPartObj>
    </w:sdtPr>
    <w:sdtContent>
      <w:p w14:paraId="568A66EF" w14:textId="6F33417D" w:rsidR="00830AB4" w:rsidRDefault="00830AB4" w:rsidP="004C71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E73BA" w14:textId="77777777" w:rsidR="00830AB4" w:rsidRDefault="00830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846BC" w14:textId="77777777" w:rsidR="00830AB4" w:rsidRDefault="00830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C4B31" w14:textId="77777777" w:rsidR="002E72B8" w:rsidRDefault="002E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8A41D" w14:textId="77777777" w:rsidR="007C519E" w:rsidRDefault="007C519E" w:rsidP="00E30CE6">
      <w:pPr>
        <w:spacing w:after="0" w:line="240" w:lineRule="auto"/>
      </w:pPr>
      <w:r>
        <w:separator/>
      </w:r>
    </w:p>
  </w:footnote>
  <w:footnote w:type="continuationSeparator" w:id="0">
    <w:p w14:paraId="108AA225" w14:textId="77777777" w:rsidR="007C519E" w:rsidRDefault="007C519E" w:rsidP="00E30CE6">
      <w:pPr>
        <w:spacing w:after="0" w:line="240" w:lineRule="auto"/>
      </w:pPr>
      <w:r>
        <w:continuationSeparator/>
      </w:r>
    </w:p>
  </w:footnote>
  <w:footnote w:type="continuationNotice" w:id="1">
    <w:p w14:paraId="5D4C2074" w14:textId="77777777" w:rsidR="007C519E" w:rsidRDefault="007C51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7CC2A" w14:textId="77777777" w:rsidR="002E72B8" w:rsidRDefault="002E72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086D7" w14:textId="77777777" w:rsidR="002E72B8" w:rsidRDefault="002E72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041D5" w14:textId="77777777" w:rsidR="002E72B8" w:rsidRDefault="002E7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B3A7B"/>
    <w:multiLevelType w:val="hybridMultilevel"/>
    <w:tmpl w:val="87006FB8"/>
    <w:lvl w:ilvl="0" w:tplc="59D6F964">
      <w:start w:val="1"/>
      <w:numFmt w:val="bullet"/>
      <w:lvlText w:val="•"/>
      <w:lvlJc w:val="left"/>
      <w:pPr>
        <w:tabs>
          <w:tab w:val="num" w:pos="720"/>
        </w:tabs>
        <w:ind w:left="720" w:hanging="360"/>
      </w:pPr>
      <w:rPr>
        <w:rFonts w:ascii="Arial" w:hAnsi="Arial" w:hint="default"/>
      </w:rPr>
    </w:lvl>
    <w:lvl w:ilvl="1" w:tplc="3320DB8E" w:tentative="1">
      <w:start w:val="1"/>
      <w:numFmt w:val="bullet"/>
      <w:lvlText w:val="•"/>
      <w:lvlJc w:val="left"/>
      <w:pPr>
        <w:tabs>
          <w:tab w:val="num" w:pos="1440"/>
        </w:tabs>
        <w:ind w:left="1440" w:hanging="360"/>
      </w:pPr>
      <w:rPr>
        <w:rFonts w:ascii="Arial" w:hAnsi="Arial" w:hint="default"/>
      </w:rPr>
    </w:lvl>
    <w:lvl w:ilvl="2" w:tplc="879ABC42" w:tentative="1">
      <w:start w:val="1"/>
      <w:numFmt w:val="bullet"/>
      <w:lvlText w:val="•"/>
      <w:lvlJc w:val="left"/>
      <w:pPr>
        <w:tabs>
          <w:tab w:val="num" w:pos="2160"/>
        </w:tabs>
        <w:ind w:left="2160" w:hanging="360"/>
      </w:pPr>
      <w:rPr>
        <w:rFonts w:ascii="Arial" w:hAnsi="Arial" w:hint="default"/>
      </w:rPr>
    </w:lvl>
    <w:lvl w:ilvl="3" w:tplc="CC487784" w:tentative="1">
      <w:start w:val="1"/>
      <w:numFmt w:val="bullet"/>
      <w:lvlText w:val="•"/>
      <w:lvlJc w:val="left"/>
      <w:pPr>
        <w:tabs>
          <w:tab w:val="num" w:pos="2880"/>
        </w:tabs>
        <w:ind w:left="2880" w:hanging="360"/>
      </w:pPr>
      <w:rPr>
        <w:rFonts w:ascii="Arial" w:hAnsi="Arial" w:hint="default"/>
      </w:rPr>
    </w:lvl>
    <w:lvl w:ilvl="4" w:tplc="6FD82356" w:tentative="1">
      <w:start w:val="1"/>
      <w:numFmt w:val="bullet"/>
      <w:lvlText w:val="•"/>
      <w:lvlJc w:val="left"/>
      <w:pPr>
        <w:tabs>
          <w:tab w:val="num" w:pos="3600"/>
        </w:tabs>
        <w:ind w:left="3600" w:hanging="360"/>
      </w:pPr>
      <w:rPr>
        <w:rFonts w:ascii="Arial" w:hAnsi="Arial" w:hint="default"/>
      </w:rPr>
    </w:lvl>
    <w:lvl w:ilvl="5" w:tplc="E29C3DC0" w:tentative="1">
      <w:start w:val="1"/>
      <w:numFmt w:val="bullet"/>
      <w:lvlText w:val="•"/>
      <w:lvlJc w:val="left"/>
      <w:pPr>
        <w:tabs>
          <w:tab w:val="num" w:pos="4320"/>
        </w:tabs>
        <w:ind w:left="4320" w:hanging="360"/>
      </w:pPr>
      <w:rPr>
        <w:rFonts w:ascii="Arial" w:hAnsi="Arial" w:hint="default"/>
      </w:rPr>
    </w:lvl>
    <w:lvl w:ilvl="6" w:tplc="8018ACCC" w:tentative="1">
      <w:start w:val="1"/>
      <w:numFmt w:val="bullet"/>
      <w:lvlText w:val="•"/>
      <w:lvlJc w:val="left"/>
      <w:pPr>
        <w:tabs>
          <w:tab w:val="num" w:pos="5040"/>
        </w:tabs>
        <w:ind w:left="5040" w:hanging="360"/>
      </w:pPr>
      <w:rPr>
        <w:rFonts w:ascii="Arial" w:hAnsi="Arial" w:hint="default"/>
      </w:rPr>
    </w:lvl>
    <w:lvl w:ilvl="7" w:tplc="ABBAB422" w:tentative="1">
      <w:start w:val="1"/>
      <w:numFmt w:val="bullet"/>
      <w:lvlText w:val="•"/>
      <w:lvlJc w:val="left"/>
      <w:pPr>
        <w:tabs>
          <w:tab w:val="num" w:pos="5760"/>
        </w:tabs>
        <w:ind w:left="5760" w:hanging="360"/>
      </w:pPr>
      <w:rPr>
        <w:rFonts w:ascii="Arial" w:hAnsi="Arial" w:hint="default"/>
      </w:rPr>
    </w:lvl>
    <w:lvl w:ilvl="8" w:tplc="F06633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E17291"/>
    <w:multiLevelType w:val="hybridMultilevel"/>
    <w:tmpl w:val="D2D02008"/>
    <w:lvl w:ilvl="0" w:tplc="2F5EAFC6">
      <w:start w:val="1"/>
      <w:numFmt w:val="bullet"/>
      <w:lvlText w:val="•"/>
      <w:lvlJc w:val="left"/>
      <w:pPr>
        <w:tabs>
          <w:tab w:val="num" w:pos="720"/>
        </w:tabs>
        <w:ind w:left="720" w:hanging="360"/>
      </w:pPr>
      <w:rPr>
        <w:rFonts w:ascii="Arial" w:hAnsi="Arial" w:hint="default"/>
      </w:rPr>
    </w:lvl>
    <w:lvl w:ilvl="1" w:tplc="B196571C" w:tentative="1">
      <w:start w:val="1"/>
      <w:numFmt w:val="bullet"/>
      <w:lvlText w:val="•"/>
      <w:lvlJc w:val="left"/>
      <w:pPr>
        <w:tabs>
          <w:tab w:val="num" w:pos="1440"/>
        </w:tabs>
        <w:ind w:left="1440" w:hanging="360"/>
      </w:pPr>
      <w:rPr>
        <w:rFonts w:ascii="Arial" w:hAnsi="Arial" w:hint="default"/>
      </w:rPr>
    </w:lvl>
    <w:lvl w:ilvl="2" w:tplc="3F74929E" w:tentative="1">
      <w:start w:val="1"/>
      <w:numFmt w:val="bullet"/>
      <w:lvlText w:val="•"/>
      <w:lvlJc w:val="left"/>
      <w:pPr>
        <w:tabs>
          <w:tab w:val="num" w:pos="2160"/>
        </w:tabs>
        <w:ind w:left="2160" w:hanging="360"/>
      </w:pPr>
      <w:rPr>
        <w:rFonts w:ascii="Arial" w:hAnsi="Arial" w:hint="default"/>
      </w:rPr>
    </w:lvl>
    <w:lvl w:ilvl="3" w:tplc="303E4B68" w:tentative="1">
      <w:start w:val="1"/>
      <w:numFmt w:val="bullet"/>
      <w:lvlText w:val="•"/>
      <w:lvlJc w:val="left"/>
      <w:pPr>
        <w:tabs>
          <w:tab w:val="num" w:pos="2880"/>
        </w:tabs>
        <w:ind w:left="2880" w:hanging="360"/>
      </w:pPr>
      <w:rPr>
        <w:rFonts w:ascii="Arial" w:hAnsi="Arial" w:hint="default"/>
      </w:rPr>
    </w:lvl>
    <w:lvl w:ilvl="4" w:tplc="6C20A608" w:tentative="1">
      <w:start w:val="1"/>
      <w:numFmt w:val="bullet"/>
      <w:lvlText w:val="•"/>
      <w:lvlJc w:val="left"/>
      <w:pPr>
        <w:tabs>
          <w:tab w:val="num" w:pos="3600"/>
        </w:tabs>
        <w:ind w:left="3600" w:hanging="360"/>
      </w:pPr>
      <w:rPr>
        <w:rFonts w:ascii="Arial" w:hAnsi="Arial" w:hint="default"/>
      </w:rPr>
    </w:lvl>
    <w:lvl w:ilvl="5" w:tplc="248802A0" w:tentative="1">
      <w:start w:val="1"/>
      <w:numFmt w:val="bullet"/>
      <w:lvlText w:val="•"/>
      <w:lvlJc w:val="left"/>
      <w:pPr>
        <w:tabs>
          <w:tab w:val="num" w:pos="4320"/>
        </w:tabs>
        <w:ind w:left="4320" w:hanging="360"/>
      </w:pPr>
      <w:rPr>
        <w:rFonts w:ascii="Arial" w:hAnsi="Arial" w:hint="default"/>
      </w:rPr>
    </w:lvl>
    <w:lvl w:ilvl="6" w:tplc="013A45D6" w:tentative="1">
      <w:start w:val="1"/>
      <w:numFmt w:val="bullet"/>
      <w:lvlText w:val="•"/>
      <w:lvlJc w:val="left"/>
      <w:pPr>
        <w:tabs>
          <w:tab w:val="num" w:pos="5040"/>
        </w:tabs>
        <w:ind w:left="5040" w:hanging="360"/>
      </w:pPr>
      <w:rPr>
        <w:rFonts w:ascii="Arial" w:hAnsi="Arial" w:hint="default"/>
      </w:rPr>
    </w:lvl>
    <w:lvl w:ilvl="7" w:tplc="753E321A" w:tentative="1">
      <w:start w:val="1"/>
      <w:numFmt w:val="bullet"/>
      <w:lvlText w:val="•"/>
      <w:lvlJc w:val="left"/>
      <w:pPr>
        <w:tabs>
          <w:tab w:val="num" w:pos="5760"/>
        </w:tabs>
        <w:ind w:left="5760" w:hanging="360"/>
      </w:pPr>
      <w:rPr>
        <w:rFonts w:ascii="Arial" w:hAnsi="Arial" w:hint="default"/>
      </w:rPr>
    </w:lvl>
    <w:lvl w:ilvl="8" w:tplc="75A4A4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98407B"/>
    <w:multiLevelType w:val="hybridMultilevel"/>
    <w:tmpl w:val="BC266E70"/>
    <w:lvl w:ilvl="0" w:tplc="3148F150">
      <w:start w:val="1"/>
      <w:numFmt w:val="bullet"/>
      <w:lvlText w:val="•"/>
      <w:lvlJc w:val="left"/>
      <w:pPr>
        <w:tabs>
          <w:tab w:val="num" w:pos="720"/>
        </w:tabs>
        <w:ind w:left="720" w:hanging="360"/>
      </w:pPr>
      <w:rPr>
        <w:rFonts w:ascii="Arial" w:hAnsi="Arial" w:hint="default"/>
      </w:rPr>
    </w:lvl>
    <w:lvl w:ilvl="1" w:tplc="53740896" w:tentative="1">
      <w:start w:val="1"/>
      <w:numFmt w:val="bullet"/>
      <w:lvlText w:val="•"/>
      <w:lvlJc w:val="left"/>
      <w:pPr>
        <w:tabs>
          <w:tab w:val="num" w:pos="1440"/>
        </w:tabs>
        <w:ind w:left="1440" w:hanging="360"/>
      </w:pPr>
      <w:rPr>
        <w:rFonts w:ascii="Arial" w:hAnsi="Arial" w:hint="default"/>
      </w:rPr>
    </w:lvl>
    <w:lvl w:ilvl="2" w:tplc="E71C9C58" w:tentative="1">
      <w:start w:val="1"/>
      <w:numFmt w:val="bullet"/>
      <w:lvlText w:val="•"/>
      <w:lvlJc w:val="left"/>
      <w:pPr>
        <w:tabs>
          <w:tab w:val="num" w:pos="2160"/>
        </w:tabs>
        <w:ind w:left="2160" w:hanging="360"/>
      </w:pPr>
      <w:rPr>
        <w:rFonts w:ascii="Arial" w:hAnsi="Arial" w:hint="default"/>
      </w:rPr>
    </w:lvl>
    <w:lvl w:ilvl="3" w:tplc="65C6DF6E" w:tentative="1">
      <w:start w:val="1"/>
      <w:numFmt w:val="bullet"/>
      <w:lvlText w:val="•"/>
      <w:lvlJc w:val="left"/>
      <w:pPr>
        <w:tabs>
          <w:tab w:val="num" w:pos="2880"/>
        </w:tabs>
        <w:ind w:left="2880" w:hanging="360"/>
      </w:pPr>
      <w:rPr>
        <w:rFonts w:ascii="Arial" w:hAnsi="Arial" w:hint="default"/>
      </w:rPr>
    </w:lvl>
    <w:lvl w:ilvl="4" w:tplc="2E4C9C9C" w:tentative="1">
      <w:start w:val="1"/>
      <w:numFmt w:val="bullet"/>
      <w:lvlText w:val="•"/>
      <w:lvlJc w:val="left"/>
      <w:pPr>
        <w:tabs>
          <w:tab w:val="num" w:pos="3600"/>
        </w:tabs>
        <w:ind w:left="3600" w:hanging="360"/>
      </w:pPr>
      <w:rPr>
        <w:rFonts w:ascii="Arial" w:hAnsi="Arial" w:hint="default"/>
      </w:rPr>
    </w:lvl>
    <w:lvl w:ilvl="5" w:tplc="73B67FD2" w:tentative="1">
      <w:start w:val="1"/>
      <w:numFmt w:val="bullet"/>
      <w:lvlText w:val="•"/>
      <w:lvlJc w:val="left"/>
      <w:pPr>
        <w:tabs>
          <w:tab w:val="num" w:pos="4320"/>
        </w:tabs>
        <w:ind w:left="4320" w:hanging="360"/>
      </w:pPr>
      <w:rPr>
        <w:rFonts w:ascii="Arial" w:hAnsi="Arial" w:hint="default"/>
      </w:rPr>
    </w:lvl>
    <w:lvl w:ilvl="6" w:tplc="43B01316" w:tentative="1">
      <w:start w:val="1"/>
      <w:numFmt w:val="bullet"/>
      <w:lvlText w:val="•"/>
      <w:lvlJc w:val="left"/>
      <w:pPr>
        <w:tabs>
          <w:tab w:val="num" w:pos="5040"/>
        </w:tabs>
        <w:ind w:left="5040" w:hanging="360"/>
      </w:pPr>
      <w:rPr>
        <w:rFonts w:ascii="Arial" w:hAnsi="Arial" w:hint="default"/>
      </w:rPr>
    </w:lvl>
    <w:lvl w:ilvl="7" w:tplc="BB36832A" w:tentative="1">
      <w:start w:val="1"/>
      <w:numFmt w:val="bullet"/>
      <w:lvlText w:val="•"/>
      <w:lvlJc w:val="left"/>
      <w:pPr>
        <w:tabs>
          <w:tab w:val="num" w:pos="5760"/>
        </w:tabs>
        <w:ind w:left="5760" w:hanging="360"/>
      </w:pPr>
      <w:rPr>
        <w:rFonts w:ascii="Arial" w:hAnsi="Arial" w:hint="default"/>
      </w:rPr>
    </w:lvl>
    <w:lvl w:ilvl="8" w:tplc="88D85E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7F5BBC"/>
    <w:multiLevelType w:val="hybridMultilevel"/>
    <w:tmpl w:val="6C3E203C"/>
    <w:lvl w:ilvl="0" w:tplc="3148F15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A1840"/>
    <w:multiLevelType w:val="hybridMultilevel"/>
    <w:tmpl w:val="1C008B98"/>
    <w:lvl w:ilvl="0" w:tplc="E0ACE078">
      <w:start w:val="1"/>
      <w:numFmt w:val="bullet"/>
      <w:lvlText w:val="•"/>
      <w:lvlJc w:val="left"/>
      <w:pPr>
        <w:tabs>
          <w:tab w:val="num" w:pos="720"/>
        </w:tabs>
        <w:ind w:left="720" w:hanging="360"/>
      </w:pPr>
      <w:rPr>
        <w:rFonts w:ascii="Arial" w:hAnsi="Arial" w:hint="default"/>
      </w:rPr>
    </w:lvl>
    <w:lvl w:ilvl="1" w:tplc="03B6B19A" w:tentative="1">
      <w:start w:val="1"/>
      <w:numFmt w:val="bullet"/>
      <w:lvlText w:val="•"/>
      <w:lvlJc w:val="left"/>
      <w:pPr>
        <w:tabs>
          <w:tab w:val="num" w:pos="1440"/>
        </w:tabs>
        <w:ind w:left="1440" w:hanging="360"/>
      </w:pPr>
      <w:rPr>
        <w:rFonts w:ascii="Arial" w:hAnsi="Arial" w:hint="default"/>
      </w:rPr>
    </w:lvl>
    <w:lvl w:ilvl="2" w:tplc="D0E210D4" w:tentative="1">
      <w:start w:val="1"/>
      <w:numFmt w:val="bullet"/>
      <w:lvlText w:val="•"/>
      <w:lvlJc w:val="left"/>
      <w:pPr>
        <w:tabs>
          <w:tab w:val="num" w:pos="2160"/>
        </w:tabs>
        <w:ind w:left="2160" w:hanging="360"/>
      </w:pPr>
      <w:rPr>
        <w:rFonts w:ascii="Arial" w:hAnsi="Arial" w:hint="default"/>
      </w:rPr>
    </w:lvl>
    <w:lvl w:ilvl="3" w:tplc="0B9E1FB8" w:tentative="1">
      <w:start w:val="1"/>
      <w:numFmt w:val="bullet"/>
      <w:lvlText w:val="•"/>
      <w:lvlJc w:val="left"/>
      <w:pPr>
        <w:tabs>
          <w:tab w:val="num" w:pos="2880"/>
        </w:tabs>
        <w:ind w:left="2880" w:hanging="360"/>
      </w:pPr>
      <w:rPr>
        <w:rFonts w:ascii="Arial" w:hAnsi="Arial" w:hint="default"/>
      </w:rPr>
    </w:lvl>
    <w:lvl w:ilvl="4" w:tplc="2C0AE108" w:tentative="1">
      <w:start w:val="1"/>
      <w:numFmt w:val="bullet"/>
      <w:lvlText w:val="•"/>
      <w:lvlJc w:val="left"/>
      <w:pPr>
        <w:tabs>
          <w:tab w:val="num" w:pos="3600"/>
        </w:tabs>
        <w:ind w:left="3600" w:hanging="360"/>
      </w:pPr>
      <w:rPr>
        <w:rFonts w:ascii="Arial" w:hAnsi="Arial" w:hint="default"/>
      </w:rPr>
    </w:lvl>
    <w:lvl w:ilvl="5" w:tplc="6BD2ECA4" w:tentative="1">
      <w:start w:val="1"/>
      <w:numFmt w:val="bullet"/>
      <w:lvlText w:val="•"/>
      <w:lvlJc w:val="left"/>
      <w:pPr>
        <w:tabs>
          <w:tab w:val="num" w:pos="4320"/>
        </w:tabs>
        <w:ind w:left="4320" w:hanging="360"/>
      </w:pPr>
      <w:rPr>
        <w:rFonts w:ascii="Arial" w:hAnsi="Arial" w:hint="default"/>
      </w:rPr>
    </w:lvl>
    <w:lvl w:ilvl="6" w:tplc="F6EC7696" w:tentative="1">
      <w:start w:val="1"/>
      <w:numFmt w:val="bullet"/>
      <w:lvlText w:val="•"/>
      <w:lvlJc w:val="left"/>
      <w:pPr>
        <w:tabs>
          <w:tab w:val="num" w:pos="5040"/>
        </w:tabs>
        <w:ind w:left="5040" w:hanging="360"/>
      </w:pPr>
      <w:rPr>
        <w:rFonts w:ascii="Arial" w:hAnsi="Arial" w:hint="default"/>
      </w:rPr>
    </w:lvl>
    <w:lvl w:ilvl="7" w:tplc="D778B520" w:tentative="1">
      <w:start w:val="1"/>
      <w:numFmt w:val="bullet"/>
      <w:lvlText w:val="•"/>
      <w:lvlJc w:val="left"/>
      <w:pPr>
        <w:tabs>
          <w:tab w:val="num" w:pos="5760"/>
        </w:tabs>
        <w:ind w:left="5760" w:hanging="360"/>
      </w:pPr>
      <w:rPr>
        <w:rFonts w:ascii="Arial" w:hAnsi="Arial" w:hint="default"/>
      </w:rPr>
    </w:lvl>
    <w:lvl w:ilvl="8" w:tplc="1D327C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584AB4"/>
    <w:multiLevelType w:val="hybridMultilevel"/>
    <w:tmpl w:val="50BCCDC8"/>
    <w:lvl w:ilvl="0" w:tplc="FCFAC71C">
      <w:start w:val="1"/>
      <w:numFmt w:val="bullet"/>
      <w:lvlText w:val="•"/>
      <w:lvlJc w:val="left"/>
      <w:pPr>
        <w:tabs>
          <w:tab w:val="num" w:pos="720"/>
        </w:tabs>
        <w:ind w:left="720" w:hanging="360"/>
      </w:pPr>
      <w:rPr>
        <w:rFonts w:ascii="Arial" w:hAnsi="Arial" w:hint="default"/>
      </w:rPr>
    </w:lvl>
    <w:lvl w:ilvl="1" w:tplc="26E80398" w:tentative="1">
      <w:start w:val="1"/>
      <w:numFmt w:val="bullet"/>
      <w:lvlText w:val="•"/>
      <w:lvlJc w:val="left"/>
      <w:pPr>
        <w:tabs>
          <w:tab w:val="num" w:pos="1440"/>
        </w:tabs>
        <w:ind w:left="1440" w:hanging="360"/>
      </w:pPr>
      <w:rPr>
        <w:rFonts w:ascii="Arial" w:hAnsi="Arial" w:hint="default"/>
      </w:rPr>
    </w:lvl>
    <w:lvl w:ilvl="2" w:tplc="538C7E16" w:tentative="1">
      <w:start w:val="1"/>
      <w:numFmt w:val="bullet"/>
      <w:lvlText w:val="•"/>
      <w:lvlJc w:val="left"/>
      <w:pPr>
        <w:tabs>
          <w:tab w:val="num" w:pos="2160"/>
        </w:tabs>
        <w:ind w:left="2160" w:hanging="360"/>
      </w:pPr>
      <w:rPr>
        <w:rFonts w:ascii="Arial" w:hAnsi="Arial" w:hint="default"/>
      </w:rPr>
    </w:lvl>
    <w:lvl w:ilvl="3" w:tplc="96BA030A" w:tentative="1">
      <w:start w:val="1"/>
      <w:numFmt w:val="bullet"/>
      <w:lvlText w:val="•"/>
      <w:lvlJc w:val="left"/>
      <w:pPr>
        <w:tabs>
          <w:tab w:val="num" w:pos="2880"/>
        </w:tabs>
        <w:ind w:left="2880" w:hanging="360"/>
      </w:pPr>
      <w:rPr>
        <w:rFonts w:ascii="Arial" w:hAnsi="Arial" w:hint="default"/>
      </w:rPr>
    </w:lvl>
    <w:lvl w:ilvl="4" w:tplc="D39CBBF6" w:tentative="1">
      <w:start w:val="1"/>
      <w:numFmt w:val="bullet"/>
      <w:lvlText w:val="•"/>
      <w:lvlJc w:val="left"/>
      <w:pPr>
        <w:tabs>
          <w:tab w:val="num" w:pos="3600"/>
        </w:tabs>
        <w:ind w:left="3600" w:hanging="360"/>
      </w:pPr>
      <w:rPr>
        <w:rFonts w:ascii="Arial" w:hAnsi="Arial" w:hint="default"/>
      </w:rPr>
    </w:lvl>
    <w:lvl w:ilvl="5" w:tplc="3DCAF4C8" w:tentative="1">
      <w:start w:val="1"/>
      <w:numFmt w:val="bullet"/>
      <w:lvlText w:val="•"/>
      <w:lvlJc w:val="left"/>
      <w:pPr>
        <w:tabs>
          <w:tab w:val="num" w:pos="4320"/>
        </w:tabs>
        <w:ind w:left="4320" w:hanging="360"/>
      </w:pPr>
      <w:rPr>
        <w:rFonts w:ascii="Arial" w:hAnsi="Arial" w:hint="default"/>
      </w:rPr>
    </w:lvl>
    <w:lvl w:ilvl="6" w:tplc="5EB0FA30" w:tentative="1">
      <w:start w:val="1"/>
      <w:numFmt w:val="bullet"/>
      <w:lvlText w:val="•"/>
      <w:lvlJc w:val="left"/>
      <w:pPr>
        <w:tabs>
          <w:tab w:val="num" w:pos="5040"/>
        </w:tabs>
        <w:ind w:left="5040" w:hanging="360"/>
      </w:pPr>
      <w:rPr>
        <w:rFonts w:ascii="Arial" w:hAnsi="Arial" w:hint="default"/>
      </w:rPr>
    </w:lvl>
    <w:lvl w:ilvl="7" w:tplc="92C0576A" w:tentative="1">
      <w:start w:val="1"/>
      <w:numFmt w:val="bullet"/>
      <w:lvlText w:val="•"/>
      <w:lvlJc w:val="left"/>
      <w:pPr>
        <w:tabs>
          <w:tab w:val="num" w:pos="5760"/>
        </w:tabs>
        <w:ind w:left="5760" w:hanging="360"/>
      </w:pPr>
      <w:rPr>
        <w:rFonts w:ascii="Arial" w:hAnsi="Arial" w:hint="default"/>
      </w:rPr>
    </w:lvl>
    <w:lvl w:ilvl="8" w:tplc="0148A802" w:tentative="1">
      <w:start w:val="1"/>
      <w:numFmt w:val="bullet"/>
      <w:lvlText w:val="•"/>
      <w:lvlJc w:val="left"/>
      <w:pPr>
        <w:tabs>
          <w:tab w:val="num" w:pos="6480"/>
        </w:tabs>
        <w:ind w:left="6480" w:hanging="360"/>
      </w:pPr>
      <w:rPr>
        <w:rFonts w:ascii="Arial" w:hAnsi="Arial" w:hint="default"/>
      </w:rPr>
    </w:lvl>
  </w:abstractNum>
  <w:num w:numId="1" w16cid:durableId="198980662">
    <w:abstractNumId w:val="1"/>
  </w:num>
  <w:num w:numId="2" w16cid:durableId="1286736689">
    <w:abstractNumId w:val="4"/>
  </w:num>
  <w:num w:numId="3" w16cid:durableId="1401708359">
    <w:abstractNumId w:val="0"/>
  </w:num>
  <w:num w:numId="4" w16cid:durableId="1231960216">
    <w:abstractNumId w:val="5"/>
  </w:num>
  <w:num w:numId="5" w16cid:durableId="520821228">
    <w:abstractNumId w:val="3"/>
  </w:num>
  <w:num w:numId="6" w16cid:durableId="5144625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Shicheng">
    <w15:presenceInfo w15:providerId="AD" w15:userId="S::shicheng.li@Vanderbilt.Edu::7425521c-7c11-4331-97d3-6e2702dd7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axfp5zdsv9dnes2zov0s5stp2vx2zeetsv&quot;&gt;My EndNote Library&lt;record-ids&gt;&lt;item&gt;4&lt;/item&gt;&lt;item&gt;6&lt;/item&gt;&lt;item&gt;7&lt;/item&gt;&lt;item&gt;9&lt;/item&gt;&lt;item&gt;23&lt;/item&gt;&lt;item&gt;25&lt;/item&gt;&lt;item&gt;27&lt;/item&gt;&lt;item&gt;28&lt;/item&gt;&lt;item&gt;29&lt;/item&gt;&lt;item&gt;30&lt;/item&gt;&lt;item&gt;31&lt;/item&gt;&lt;item&gt;32&lt;/item&gt;&lt;item&gt;33&lt;/item&gt;&lt;item&gt;34&lt;/item&gt;&lt;item&gt;35&lt;/item&gt;&lt;item&gt;43&lt;/item&gt;&lt;item&gt;44&lt;/item&gt;&lt;item&gt;45&lt;/item&gt;&lt;item&gt;46&lt;/item&gt;&lt;item&gt;47&lt;/item&gt;&lt;item&gt;50&lt;/item&gt;&lt;item&gt;52&lt;/item&gt;&lt;item&gt;53&lt;/item&gt;&lt;item&gt;54&lt;/item&gt;&lt;item&gt;55&lt;/item&gt;&lt;item&gt;58&lt;/item&gt;&lt;item&gt;59&lt;/item&gt;&lt;item&gt;61&lt;/item&gt;&lt;item&gt;62&lt;/item&gt;&lt;item&gt;63&lt;/item&gt;&lt;item&gt;64&lt;/item&gt;&lt;item&gt;65&lt;/item&gt;&lt;item&gt;67&lt;/item&gt;&lt;item&gt;68&lt;/item&gt;&lt;item&gt;69&lt;/item&gt;&lt;item&gt;72&lt;/item&gt;&lt;item&gt;73&lt;/item&gt;&lt;item&gt;74&lt;/item&gt;&lt;item&gt;75&lt;/item&gt;&lt;/record-ids&gt;&lt;/item&gt;&lt;/Libraries&gt;"/>
  </w:docVars>
  <w:rsids>
    <w:rsidRoot w:val="009750FC"/>
    <w:rsid w:val="00004B51"/>
    <w:rsid w:val="00007B4A"/>
    <w:rsid w:val="00012D7F"/>
    <w:rsid w:val="000143C4"/>
    <w:rsid w:val="00020B8D"/>
    <w:rsid w:val="00020FB3"/>
    <w:rsid w:val="00022038"/>
    <w:rsid w:val="00022644"/>
    <w:rsid w:val="0002594E"/>
    <w:rsid w:val="00034C7B"/>
    <w:rsid w:val="000352E2"/>
    <w:rsid w:val="00035881"/>
    <w:rsid w:val="00040786"/>
    <w:rsid w:val="00045405"/>
    <w:rsid w:val="00052316"/>
    <w:rsid w:val="00052E86"/>
    <w:rsid w:val="00054465"/>
    <w:rsid w:val="0005550E"/>
    <w:rsid w:val="00055666"/>
    <w:rsid w:val="00055704"/>
    <w:rsid w:val="00055B20"/>
    <w:rsid w:val="00057697"/>
    <w:rsid w:val="00062C3D"/>
    <w:rsid w:val="00064C19"/>
    <w:rsid w:val="00065854"/>
    <w:rsid w:val="000664C9"/>
    <w:rsid w:val="000676A3"/>
    <w:rsid w:val="00071EA9"/>
    <w:rsid w:val="000765E1"/>
    <w:rsid w:val="0008135D"/>
    <w:rsid w:val="00082072"/>
    <w:rsid w:val="000825C4"/>
    <w:rsid w:val="000829D5"/>
    <w:rsid w:val="00083191"/>
    <w:rsid w:val="0008650C"/>
    <w:rsid w:val="00087FBD"/>
    <w:rsid w:val="000945E2"/>
    <w:rsid w:val="00097AEF"/>
    <w:rsid w:val="000A2A0B"/>
    <w:rsid w:val="000A421A"/>
    <w:rsid w:val="000A4AFA"/>
    <w:rsid w:val="000A7B86"/>
    <w:rsid w:val="000B46FE"/>
    <w:rsid w:val="000C24F4"/>
    <w:rsid w:val="000C4CD3"/>
    <w:rsid w:val="000D436F"/>
    <w:rsid w:val="000D440C"/>
    <w:rsid w:val="000D4A2A"/>
    <w:rsid w:val="000D71FC"/>
    <w:rsid w:val="000E3CE6"/>
    <w:rsid w:val="000E54CB"/>
    <w:rsid w:val="000F4791"/>
    <w:rsid w:val="000F543F"/>
    <w:rsid w:val="001032E0"/>
    <w:rsid w:val="00103A21"/>
    <w:rsid w:val="0011234C"/>
    <w:rsid w:val="00115325"/>
    <w:rsid w:val="0011783C"/>
    <w:rsid w:val="00122516"/>
    <w:rsid w:val="001276DD"/>
    <w:rsid w:val="001321B0"/>
    <w:rsid w:val="00132D32"/>
    <w:rsid w:val="001348D6"/>
    <w:rsid w:val="00134C1B"/>
    <w:rsid w:val="00142060"/>
    <w:rsid w:val="001459BC"/>
    <w:rsid w:val="001501A1"/>
    <w:rsid w:val="00152EAB"/>
    <w:rsid w:val="00155170"/>
    <w:rsid w:val="0015735F"/>
    <w:rsid w:val="001577C7"/>
    <w:rsid w:val="00163894"/>
    <w:rsid w:val="00167005"/>
    <w:rsid w:val="00173A7D"/>
    <w:rsid w:val="001745BD"/>
    <w:rsid w:val="001762FF"/>
    <w:rsid w:val="0017698C"/>
    <w:rsid w:val="00177F64"/>
    <w:rsid w:val="00183096"/>
    <w:rsid w:val="001834FA"/>
    <w:rsid w:val="00184A7B"/>
    <w:rsid w:val="001878F2"/>
    <w:rsid w:val="001905C0"/>
    <w:rsid w:val="00191655"/>
    <w:rsid w:val="0019201F"/>
    <w:rsid w:val="00194157"/>
    <w:rsid w:val="001963F8"/>
    <w:rsid w:val="00197D4A"/>
    <w:rsid w:val="001A0411"/>
    <w:rsid w:val="001A2BDA"/>
    <w:rsid w:val="001B2E8B"/>
    <w:rsid w:val="001B707B"/>
    <w:rsid w:val="001B73CC"/>
    <w:rsid w:val="001C297F"/>
    <w:rsid w:val="001C4210"/>
    <w:rsid w:val="001C6C1B"/>
    <w:rsid w:val="001D00B8"/>
    <w:rsid w:val="001D221E"/>
    <w:rsid w:val="001D6BF4"/>
    <w:rsid w:val="001E138E"/>
    <w:rsid w:val="001E201E"/>
    <w:rsid w:val="001E57B6"/>
    <w:rsid w:val="001F0369"/>
    <w:rsid w:val="001F2E6E"/>
    <w:rsid w:val="001F5970"/>
    <w:rsid w:val="001F791A"/>
    <w:rsid w:val="002005FB"/>
    <w:rsid w:val="0020348D"/>
    <w:rsid w:val="00203728"/>
    <w:rsid w:val="00203F91"/>
    <w:rsid w:val="002115A3"/>
    <w:rsid w:val="00211BBF"/>
    <w:rsid w:val="0021234D"/>
    <w:rsid w:val="0021244B"/>
    <w:rsid w:val="0021504A"/>
    <w:rsid w:val="002202FC"/>
    <w:rsid w:val="002207A7"/>
    <w:rsid w:val="00225463"/>
    <w:rsid w:val="00225D65"/>
    <w:rsid w:val="00226199"/>
    <w:rsid w:val="00231B86"/>
    <w:rsid w:val="00234C9F"/>
    <w:rsid w:val="00241377"/>
    <w:rsid w:val="0024658D"/>
    <w:rsid w:val="0025605B"/>
    <w:rsid w:val="0025695C"/>
    <w:rsid w:val="00262B80"/>
    <w:rsid w:val="0026486D"/>
    <w:rsid w:val="00266403"/>
    <w:rsid w:val="00270826"/>
    <w:rsid w:val="002722A2"/>
    <w:rsid w:val="00275783"/>
    <w:rsid w:val="002758E5"/>
    <w:rsid w:val="00277DDA"/>
    <w:rsid w:val="00281197"/>
    <w:rsid w:val="00286488"/>
    <w:rsid w:val="00286748"/>
    <w:rsid w:val="00293994"/>
    <w:rsid w:val="00295590"/>
    <w:rsid w:val="00296D6C"/>
    <w:rsid w:val="00297F35"/>
    <w:rsid w:val="002A1F41"/>
    <w:rsid w:val="002A5A6D"/>
    <w:rsid w:val="002A70F5"/>
    <w:rsid w:val="002B018A"/>
    <w:rsid w:val="002B168C"/>
    <w:rsid w:val="002B27C1"/>
    <w:rsid w:val="002B3C74"/>
    <w:rsid w:val="002B4F8E"/>
    <w:rsid w:val="002B7615"/>
    <w:rsid w:val="002B789A"/>
    <w:rsid w:val="002C3786"/>
    <w:rsid w:val="002C47B9"/>
    <w:rsid w:val="002C6951"/>
    <w:rsid w:val="002D3E13"/>
    <w:rsid w:val="002D5E58"/>
    <w:rsid w:val="002E6049"/>
    <w:rsid w:val="002E72B8"/>
    <w:rsid w:val="002F00D5"/>
    <w:rsid w:val="002F22EE"/>
    <w:rsid w:val="002F3947"/>
    <w:rsid w:val="002F436E"/>
    <w:rsid w:val="002F67E2"/>
    <w:rsid w:val="00300171"/>
    <w:rsid w:val="00301E6F"/>
    <w:rsid w:val="00302624"/>
    <w:rsid w:val="00303C17"/>
    <w:rsid w:val="00314159"/>
    <w:rsid w:val="0031439B"/>
    <w:rsid w:val="00315387"/>
    <w:rsid w:val="0031584C"/>
    <w:rsid w:val="00317EDB"/>
    <w:rsid w:val="00320AE2"/>
    <w:rsid w:val="00325DAF"/>
    <w:rsid w:val="003278E6"/>
    <w:rsid w:val="00330F1A"/>
    <w:rsid w:val="00331F02"/>
    <w:rsid w:val="0034404B"/>
    <w:rsid w:val="00346693"/>
    <w:rsid w:val="00347194"/>
    <w:rsid w:val="003517F9"/>
    <w:rsid w:val="00355668"/>
    <w:rsid w:val="00357387"/>
    <w:rsid w:val="00357CE4"/>
    <w:rsid w:val="00360750"/>
    <w:rsid w:val="00361E01"/>
    <w:rsid w:val="003646EB"/>
    <w:rsid w:val="003647D3"/>
    <w:rsid w:val="00371039"/>
    <w:rsid w:val="00373940"/>
    <w:rsid w:val="003775B7"/>
    <w:rsid w:val="00387EE2"/>
    <w:rsid w:val="00390859"/>
    <w:rsid w:val="003938C3"/>
    <w:rsid w:val="00394BF0"/>
    <w:rsid w:val="003B0031"/>
    <w:rsid w:val="003B0AFC"/>
    <w:rsid w:val="003B0CF4"/>
    <w:rsid w:val="003B29F7"/>
    <w:rsid w:val="003C70AA"/>
    <w:rsid w:val="003D1C0C"/>
    <w:rsid w:val="003D6137"/>
    <w:rsid w:val="003D7779"/>
    <w:rsid w:val="003F2857"/>
    <w:rsid w:val="003F357E"/>
    <w:rsid w:val="003F3E42"/>
    <w:rsid w:val="003F4789"/>
    <w:rsid w:val="00400080"/>
    <w:rsid w:val="00400DC0"/>
    <w:rsid w:val="00401D0A"/>
    <w:rsid w:val="0040253F"/>
    <w:rsid w:val="00403F96"/>
    <w:rsid w:val="0040575D"/>
    <w:rsid w:val="00406B60"/>
    <w:rsid w:val="00414CF8"/>
    <w:rsid w:val="00416C2A"/>
    <w:rsid w:val="00420191"/>
    <w:rsid w:val="00421D30"/>
    <w:rsid w:val="00421F8B"/>
    <w:rsid w:val="00434D35"/>
    <w:rsid w:val="00435026"/>
    <w:rsid w:val="004361F4"/>
    <w:rsid w:val="0043660D"/>
    <w:rsid w:val="00436796"/>
    <w:rsid w:val="00441778"/>
    <w:rsid w:val="00441DEF"/>
    <w:rsid w:val="00442985"/>
    <w:rsid w:val="00445E9E"/>
    <w:rsid w:val="00453146"/>
    <w:rsid w:val="00454253"/>
    <w:rsid w:val="004545E6"/>
    <w:rsid w:val="004569EB"/>
    <w:rsid w:val="0046295C"/>
    <w:rsid w:val="004634C4"/>
    <w:rsid w:val="00464358"/>
    <w:rsid w:val="004650AA"/>
    <w:rsid w:val="004667CE"/>
    <w:rsid w:val="00467F3E"/>
    <w:rsid w:val="004732C5"/>
    <w:rsid w:val="004768CC"/>
    <w:rsid w:val="004773C5"/>
    <w:rsid w:val="00477537"/>
    <w:rsid w:val="00487E68"/>
    <w:rsid w:val="004917A6"/>
    <w:rsid w:val="004951C0"/>
    <w:rsid w:val="00497BEE"/>
    <w:rsid w:val="004A1E37"/>
    <w:rsid w:val="004B14C6"/>
    <w:rsid w:val="004B1EB8"/>
    <w:rsid w:val="004B1F93"/>
    <w:rsid w:val="004B642E"/>
    <w:rsid w:val="004B64E9"/>
    <w:rsid w:val="004C18E9"/>
    <w:rsid w:val="004C1B25"/>
    <w:rsid w:val="004C26DE"/>
    <w:rsid w:val="004C3D37"/>
    <w:rsid w:val="004C4F6E"/>
    <w:rsid w:val="004C7A0B"/>
    <w:rsid w:val="004D1B2A"/>
    <w:rsid w:val="004D4AA3"/>
    <w:rsid w:val="004D5131"/>
    <w:rsid w:val="004D54BB"/>
    <w:rsid w:val="004D55B1"/>
    <w:rsid w:val="004D5A72"/>
    <w:rsid w:val="004D7609"/>
    <w:rsid w:val="004E0BEB"/>
    <w:rsid w:val="004E3BD7"/>
    <w:rsid w:val="004E5B10"/>
    <w:rsid w:val="004F6EED"/>
    <w:rsid w:val="005000DF"/>
    <w:rsid w:val="00504A79"/>
    <w:rsid w:val="00506E69"/>
    <w:rsid w:val="00510378"/>
    <w:rsid w:val="00510820"/>
    <w:rsid w:val="005110B0"/>
    <w:rsid w:val="00515CF7"/>
    <w:rsid w:val="0051611F"/>
    <w:rsid w:val="00520978"/>
    <w:rsid w:val="00520D12"/>
    <w:rsid w:val="00521628"/>
    <w:rsid w:val="005226F1"/>
    <w:rsid w:val="00524B7B"/>
    <w:rsid w:val="0052651A"/>
    <w:rsid w:val="00537599"/>
    <w:rsid w:val="0054600F"/>
    <w:rsid w:val="005543ED"/>
    <w:rsid w:val="00554D8C"/>
    <w:rsid w:val="00555199"/>
    <w:rsid w:val="0056015A"/>
    <w:rsid w:val="00561E19"/>
    <w:rsid w:val="00566316"/>
    <w:rsid w:val="00566696"/>
    <w:rsid w:val="00566EDC"/>
    <w:rsid w:val="005672FA"/>
    <w:rsid w:val="00567AF7"/>
    <w:rsid w:val="00574B05"/>
    <w:rsid w:val="005872B9"/>
    <w:rsid w:val="00587629"/>
    <w:rsid w:val="005910B6"/>
    <w:rsid w:val="005919C6"/>
    <w:rsid w:val="005954D6"/>
    <w:rsid w:val="00595663"/>
    <w:rsid w:val="005A08FE"/>
    <w:rsid w:val="005A095C"/>
    <w:rsid w:val="005A229B"/>
    <w:rsid w:val="005A4627"/>
    <w:rsid w:val="005A754F"/>
    <w:rsid w:val="005B21BC"/>
    <w:rsid w:val="005B3C45"/>
    <w:rsid w:val="005B63FA"/>
    <w:rsid w:val="005B68A6"/>
    <w:rsid w:val="005C042F"/>
    <w:rsid w:val="005C1FBD"/>
    <w:rsid w:val="005C22EA"/>
    <w:rsid w:val="005C2EA2"/>
    <w:rsid w:val="005C5023"/>
    <w:rsid w:val="005C61BA"/>
    <w:rsid w:val="005C72C5"/>
    <w:rsid w:val="005C738D"/>
    <w:rsid w:val="005D096A"/>
    <w:rsid w:val="005D1043"/>
    <w:rsid w:val="005D40F9"/>
    <w:rsid w:val="005D65EA"/>
    <w:rsid w:val="005D6999"/>
    <w:rsid w:val="005D6AAF"/>
    <w:rsid w:val="005D7313"/>
    <w:rsid w:val="005D7C83"/>
    <w:rsid w:val="005E2185"/>
    <w:rsid w:val="005E2389"/>
    <w:rsid w:val="005E6496"/>
    <w:rsid w:val="005F0012"/>
    <w:rsid w:val="005F0CD4"/>
    <w:rsid w:val="005F1B2F"/>
    <w:rsid w:val="005F5B10"/>
    <w:rsid w:val="006008BD"/>
    <w:rsid w:val="0060102E"/>
    <w:rsid w:val="00603D54"/>
    <w:rsid w:val="006049D8"/>
    <w:rsid w:val="006065E6"/>
    <w:rsid w:val="00606BAF"/>
    <w:rsid w:val="00613DF7"/>
    <w:rsid w:val="00617AF3"/>
    <w:rsid w:val="00620BCC"/>
    <w:rsid w:val="00620DF6"/>
    <w:rsid w:val="00625241"/>
    <w:rsid w:val="00625D4D"/>
    <w:rsid w:val="00627119"/>
    <w:rsid w:val="00633A70"/>
    <w:rsid w:val="0063653C"/>
    <w:rsid w:val="00643B5A"/>
    <w:rsid w:val="00650840"/>
    <w:rsid w:val="00652F3D"/>
    <w:rsid w:val="0065627E"/>
    <w:rsid w:val="006618B8"/>
    <w:rsid w:val="00663664"/>
    <w:rsid w:val="006644EC"/>
    <w:rsid w:val="00664D67"/>
    <w:rsid w:val="00672EF3"/>
    <w:rsid w:val="006801D3"/>
    <w:rsid w:val="00681C76"/>
    <w:rsid w:val="00681CD4"/>
    <w:rsid w:val="0068418E"/>
    <w:rsid w:val="006852C1"/>
    <w:rsid w:val="00696F92"/>
    <w:rsid w:val="006A2422"/>
    <w:rsid w:val="006A325F"/>
    <w:rsid w:val="006A7D68"/>
    <w:rsid w:val="006B1424"/>
    <w:rsid w:val="006B157C"/>
    <w:rsid w:val="006B52DA"/>
    <w:rsid w:val="006C0CE0"/>
    <w:rsid w:val="006D0E9E"/>
    <w:rsid w:val="006D35CA"/>
    <w:rsid w:val="006D5F12"/>
    <w:rsid w:val="006D75CB"/>
    <w:rsid w:val="006E0616"/>
    <w:rsid w:val="006E1E66"/>
    <w:rsid w:val="006E3CF3"/>
    <w:rsid w:val="006E6A89"/>
    <w:rsid w:val="006E7C9D"/>
    <w:rsid w:val="006F2FD2"/>
    <w:rsid w:val="006F3C2B"/>
    <w:rsid w:val="006F5EA5"/>
    <w:rsid w:val="006F6104"/>
    <w:rsid w:val="00700B58"/>
    <w:rsid w:val="00701245"/>
    <w:rsid w:val="00705549"/>
    <w:rsid w:val="00705A84"/>
    <w:rsid w:val="007116FC"/>
    <w:rsid w:val="00714D5D"/>
    <w:rsid w:val="00717550"/>
    <w:rsid w:val="0072773E"/>
    <w:rsid w:val="0073071F"/>
    <w:rsid w:val="00732944"/>
    <w:rsid w:val="00737C14"/>
    <w:rsid w:val="0074353D"/>
    <w:rsid w:val="007514EE"/>
    <w:rsid w:val="0075247F"/>
    <w:rsid w:val="0075515D"/>
    <w:rsid w:val="00762C2F"/>
    <w:rsid w:val="00763D29"/>
    <w:rsid w:val="00767C63"/>
    <w:rsid w:val="00767EEB"/>
    <w:rsid w:val="00772F6E"/>
    <w:rsid w:val="00774D5B"/>
    <w:rsid w:val="007846EB"/>
    <w:rsid w:val="007855A2"/>
    <w:rsid w:val="007874ED"/>
    <w:rsid w:val="00793174"/>
    <w:rsid w:val="00793B73"/>
    <w:rsid w:val="00796CB6"/>
    <w:rsid w:val="007977C3"/>
    <w:rsid w:val="007A21E8"/>
    <w:rsid w:val="007A270A"/>
    <w:rsid w:val="007A3364"/>
    <w:rsid w:val="007A4530"/>
    <w:rsid w:val="007A52E8"/>
    <w:rsid w:val="007A5D2B"/>
    <w:rsid w:val="007A7535"/>
    <w:rsid w:val="007B2634"/>
    <w:rsid w:val="007B6547"/>
    <w:rsid w:val="007C134B"/>
    <w:rsid w:val="007C17E5"/>
    <w:rsid w:val="007C2FEA"/>
    <w:rsid w:val="007C37A2"/>
    <w:rsid w:val="007C408A"/>
    <w:rsid w:val="007C47BA"/>
    <w:rsid w:val="007C519E"/>
    <w:rsid w:val="007D1B7D"/>
    <w:rsid w:val="007D7752"/>
    <w:rsid w:val="007D799D"/>
    <w:rsid w:val="007E795C"/>
    <w:rsid w:val="007F02F6"/>
    <w:rsid w:val="007F295A"/>
    <w:rsid w:val="007F3800"/>
    <w:rsid w:val="007F6265"/>
    <w:rsid w:val="00800B38"/>
    <w:rsid w:val="00816F3C"/>
    <w:rsid w:val="00817C1A"/>
    <w:rsid w:val="00820643"/>
    <w:rsid w:val="00827114"/>
    <w:rsid w:val="00830AB4"/>
    <w:rsid w:val="008327F6"/>
    <w:rsid w:val="0083413E"/>
    <w:rsid w:val="0083637D"/>
    <w:rsid w:val="00837EFA"/>
    <w:rsid w:val="008417DD"/>
    <w:rsid w:val="00841C3C"/>
    <w:rsid w:val="00851F75"/>
    <w:rsid w:val="00853118"/>
    <w:rsid w:val="00855398"/>
    <w:rsid w:val="00855AEE"/>
    <w:rsid w:val="00857944"/>
    <w:rsid w:val="00857E6F"/>
    <w:rsid w:val="0086155F"/>
    <w:rsid w:val="00864927"/>
    <w:rsid w:val="0086608F"/>
    <w:rsid w:val="00872E81"/>
    <w:rsid w:val="00873440"/>
    <w:rsid w:val="00874A33"/>
    <w:rsid w:val="00874D69"/>
    <w:rsid w:val="00880010"/>
    <w:rsid w:val="00883B2B"/>
    <w:rsid w:val="00890793"/>
    <w:rsid w:val="00890AC0"/>
    <w:rsid w:val="00894399"/>
    <w:rsid w:val="0089536A"/>
    <w:rsid w:val="008A13B2"/>
    <w:rsid w:val="008A3B36"/>
    <w:rsid w:val="008A5851"/>
    <w:rsid w:val="008B2EAC"/>
    <w:rsid w:val="008B3E4D"/>
    <w:rsid w:val="008B68F7"/>
    <w:rsid w:val="008C07EA"/>
    <w:rsid w:val="008C18AB"/>
    <w:rsid w:val="008C2865"/>
    <w:rsid w:val="008C7991"/>
    <w:rsid w:val="008D3BE5"/>
    <w:rsid w:val="008D3FCA"/>
    <w:rsid w:val="008D643D"/>
    <w:rsid w:val="008D7B3A"/>
    <w:rsid w:val="008E11A4"/>
    <w:rsid w:val="008E3BA6"/>
    <w:rsid w:val="008E3F87"/>
    <w:rsid w:val="008E56EE"/>
    <w:rsid w:val="008E78D1"/>
    <w:rsid w:val="008F22E7"/>
    <w:rsid w:val="008F312E"/>
    <w:rsid w:val="008F415F"/>
    <w:rsid w:val="008F4F83"/>
    <w:rsid w:val="008F678C"/>
    <w:rsid w:val="008F6CB6"/>
    <w:rsid w:val="008F773C"/>
    <w:rsid w:val="00901F80"/>
    <w:rsid w:val="009044D8"/>
    <w:rsid w:val="009046F9"/>
    <w:rsid w:val="00906FE5"/>
    <w:rsid w:val="00907DF4"/>
    <w:rsid w:val="00914B32"/>
    <w:rsid w:val="009158D7"/>
    <w:rsid w:val="0092250B"/>
    <w:rsid w:val="009315E1"/>
    <w:rsid w:val="009350E1"/>
    <w:rsid w:val="00935C4C"/>
    <w:rsid w:val="00937905"/>
    <w:rsid w:val="00940826"/>
    <w:rsid w:val="00941560"/>
    <w:rsid w:val="00941AD8"/>
    <w:rsid w:val="00943ACB"/>
    <w:rsid w:val="0096092A"/>
    <w:rsid w:val="009635E3"/>
    <w:rsid w:val="00965AB5"/>
    <w:rsid w:val="00971C2F"/>
    <w:rsid w:val="009750FC"/>
    <w:rsid w:val="00975B40"/>
    <w:rsid w:val="009775DC"/>
    <w:rsid w:val="00977D95"/>
    <w:rsid w:val="00997856"/>
    <w:rsid w:val="00997C8D"/>
    <w:rsid w:val="009A2B71"/>
    <w:rsid w:val="009A40E5"/>
    <w:rsid w:val="009B0093"/>
    <w:rsid w:val="009B066F"/>
    <w:rsid w:val="009B0CF2"/>
    <w:rsid w:val="009B27E7"/>
    <w:rsid w:val="009B4F1D"/>
    <w:rsid w:val="009B639C"/>
    <w:rsid w:val="009C0068"/>
    <w:rsid w:val="009D014B"/>
    <w:rsid w:val="009D237C"/>
    <w:rsid w:val="009D38F7"/>
    <w:rsid w:val="009D6D43"/>
    <w:rsid w:val="009F0547"/>
    <w:rsid w:val="009F7FB4"/>
    <w:rsid w:val="00A00689"/>
    <w:rsid w:val="00A0121B"/>
    <w:rsid w:val="00A1221C"/>
    <w:rsid w:val="00A130B4"/>
    <w:rsid w:val="00A14D15"/>
    <w:rsid w:val="00A1791D"/>
    <w:rsid w:val="00A20956"/>
    <w:rsid w:val="00A22028"/>
    <w:rsid w:val="00A379C5"/>
    <w:rsid w:val="00A40CDE"/>
    <w:rsid w:val="00A412A5"/>
    <w:rsid w:val="00A43DA9"/>
    <w:rsid w:val="00A46AC4"/>
    <w:rsid w:val="00A4799D"/>
    <w:rsid w:val="00A57369"/>
    <w:rsid w:val="00A57D9D"/>
    <w:rsid w:val="00A63741"/>
    <w:rsid w:val="00A63D6C"/>
    <w:rsid w:val="00A64826"/>
    <w:rsid w:val="00A649FA"/>
    <w:rsid w:val="00A65A34"/>
    <w:rsid w:val="00A72F3E"/>
    <w:rsid w:val="00A75722"/>
    <w:rsid w:val="00A76595"/>
    <w:rsid w:val="00A76C1C"/>
    <w:rsid w:val="00A825C2"/>
    <w:rsid w:val="00A85EB3"/>
    <w:rsid w:val="00A90D23"/>
    <w:rsid w:val="00A92513"/>
    <w:rsid w:val="00A92948"/>
    <w:rsid w:val="00AA2BA7"/>
    <w:rsid w:val="00AA454D"/>
    <w:rsid w:val="00AA5F41"/>
    <w:rsid w:val="00AB0246"/>
    <w:rsid w:val="00AB7168"/>
    <w:rsid w:val="00AB72A1"/>
    <w:rsid w:val="00AC1B01"/>
    <w:rsid w:val="00AC32F7"/>
    <w:rsid w:val="00AC7894"/>
    <w:rsid w:val="00AD14E9"/>
    <w:rsid w:val="00AD2E1A"/>
    <w:rsid w:val="00AD390D"/>
    <w:rsid w:val="00AE47AA"/>
    <w:rsid w:val="00AE5484"/>
    <w:rsid w:val="00AE5952"/>
    <w:rsid w:val="00AE7AAB"/>
    <w:rsid w:val="00AF1A66"/>
    <w:rsid w:val="00AF1E0C"/>
    <w:rsid w:val="00AF3015"/>
    <w:rsid w:val="00AF4976"/>
    <w:rsid w:val="00AF4C4E"/>
    <w:rsid w:val="00AF50B3"/>
    <w:rsid w:val="00AF6902"/>
    <w:rsid w:val="00B021FB"/>
    <w:rsid w:val="00B024E9"/>
    <w:rsid w:val="00B06F40"/>
    <w:rsid w:val="00B1006F"/>
    <w:rsid w:val="00B13BC6"/>
    <w:rsid w:val="00B218E2"/>
    <w:rsid w:val="00B2559A"/>
    <w:rsid w:val="00B269B3"/>
    <w:rsid w:val="00B3682C"/>
    <w:rsid w:val="00B413ED"/>
    <w:rsid w:val="00B43CAF"/>
    <w:rsid w:val="00B45B2F"/>
    <w:rsid w:val="00B50297"/>
    <w:rsid w:val="00B50989"/>
    <w:rsid w:val="00B52386"/>
    <w:rsid w:val="00B55E5A"/>
    <w:rsid w:val="00B57F71"/>
    <w:rsid w:val="00B601C4"/>
    <w:rsid w:val="00B611F7"/>
    <w:rsid w:val="00B626BE"/>
    <w:rsid w:val="00B62C01"/>
    <w:rsid w:val="00B66930"/>
    <w:rsid w:val="00B66F80"/>
    <w:rsid w:val="00B74A47"/>
    <w:rsid w:val="00B807C6"/>
    <w:rsid w:val="00B833C4"/>
    <w:rsid w:val="00B83DA0"/>
    <w:rsid w:val="00B84EDF"/>
    <w:rsid w:val="00B85A35"/>
    <w:rsid w:val="00B878D4"/>
    <w:rsid w:val="00B97567"/>
    <w:rsid w:val="00B97E5B"/>
    <w:rsid w:val="00BA2669"/>
    <w:rsid w:val="00BA4BB2"/>
    <w:rsid w:val="00BA5033"/>
    <w:rsid w:val="00BA708C"/>
    <w:rsid w:val="00BB0BCA"/>
    <w:rsid w:val="00BC060B"/>
    <w:rsid w:val="00BC2E81"/>
    <w:rsid w:val="00BC3FAD"/>
    <w:rsid w:val="00BC667B"/>
    <w:rsid w:val="00BD0BBF"/>
    <w:rsid w:val="00BD414E"/>
    <w:rsid w:val="00BD465C"/>
    <w:rsid w:val="00BD5EF1"/>
    <w:rsid w:val="00BE1B60"/>
    <w:rsid w:val="00BE2B7C"/>
    <w:rsid w:val="00BE4998"/>
    <w:rsid w:val="00BF1036"/>
    <w:rsid w:val="00BF3D10"/>
    <w:rsid w:val="00BF457D"/>
    <w:rsid w:val="00BF47E3"/>
    <w:rsid w:val="00C0241A"/>
    <w:rsid w:val="00C03FC3"/>
    <w:rsid w:val="00C07CF4"/>
    <w:rsid w:val="00C1149C"/>
    <w:rsid w:val="00C17335"/>
    <w:rsid w:val="00C26C43"/>
    <w:rsid w:val="00C300EA"/>
    <w:rsid w:val="00C30BFE"/>
    <w:rsid w:val="00C363CF"/>
    <w:rsid w:val="00C37A2E"/>
    <w:rsid w:val="00C40A7A"/>
    <w:rsid w:val="00C46ABF"/>
    <w:rsid w:val="00C5405B"/>
    <w:rsid w:val="00C614E7"/>
    <w:rsid w:val="00C63C3E"/>
    <w:rsid w:val="00C65FF9"/>
    <w:rsid w:val="00C666BF"/>
    <w:rsid w:val="00C667CE"/>
    <w:rsid w:val="00C7437E"/>
    <w:rsid w:val="00C7594B"/>
    <w:rsid w:val="00C81ED6"/>
    <w:rsid w:val="00C830E7"/>
    <w:rsid w:val="00C8395E"/>
    <w:rsid w:val="00C87E77"/>
    <w:rsid w:val="00C91546"/>
    <w:rsid w:val="00C961A3"/>
    <w:rsid w:val="00CA0C5A"/>
    <w:rsid w:val="00CA18EB"/>
    <w:rsid w:val="00CA471B"/>
    <w:rsid w:val="00CA52F0"/>
    <w:rsid w:val="00CA7F7B"/>
    <w:rsid w:val="00CB5B65"/>
    <w:rsid w:val="00CB5F9B"/>
    <w:rsid w:val="00CB773C"/>
    <w:rsid w:val="00CB77A8"/>
    <w:rsid w:val="00CC5358"/>
    <w:rsid w:val="00CC58D9"/>
    <w:rsid w:val="00CC594D"/>
    <w:rsid w:val="00CC72DC"/>
    <w:rsid w:val="00CC7997"/>
    <w:rsid w:val="00CD35A3"/>
    <w:rsid w:val="00CD41CA"/>
    <w:rsid w:val="00CD5189"/>
    <w:rsid w:val="00CE0B48"/>
    <w:rsid w:val="00CE1537"/>
    <w:rsid w:val="00CE6E41"/>
    <w:rsid w:val="00CF0462"/>
    <w:rsid w:val="00CF108B"/>
    <w:rsid w:val="00CF1788"/>
    <w:rsid w:val="00CF2C0B"/>
    <w:rsid w:val="00CF3D4D"/>
    <w:rsid w:val="00CF6ACA"/>
    <w:rsid w:val="00D02816"/>
    <w:rsid w:val="00D03375"/>
    <w:rsid w:val="00D140C5"/>
    <w:rsid w:val="00D20C60"/>
    <w:rsid w:val="00D257F0"/>
    <w:rsid w:val="00D25847"/>
    <w:rsid w:val="00D27307"/>
    <w:rsid w:val="00D31478"/>
    <w:rsid w:val="00D31F07"/>
    <w:rsid w:val="00D369C7"/>
    <w:rsid w:val="00D3760D"/>
    <w:rsid w:val="00D41E08"/>
    <w:rsid w:val="00D42C81"/>
    <w:rsid w:val="00D43230"/>
    <w:rsid w:val="00D434CD"/>
    <w:rsid w:val="00D466D9"/>
    <w:rsid w:val="00D50F0D"/>
    <w:rsid w:val="00D53995"/>
    <w:rsid w:val="00D54250"/>
    <w:rsid w:val="00D562AE"/>
    <w:rsid w:val="00D60301"/>
    <w:rsid w:val="00D6196E"/>
    <w:rsid w:val="00D623B3"/>
    <w:rsid w:val="00D62CE1"/>
    <w:rsid w:val="00D64F48"/>
    <w:rsid w:val="00D65860"/>
    <w:rsid w:val="00D67CB2"/>
    <w:rsid w:val="00D70C3F"/>
    <w:rsid w:val="00D7284F"/>
    <w:rsid w:val="00D7432D"/>
    <w:rsid w:val="00D75D2F"/>
    <w:rsid w:val="00D76B0B"/>
    <w:rsid w:val="00D803A3"/>
    <w:rsid w:val="00D80A78"/>
    <w:rsid w:val="00D8321A"/>
    <w:rsid w:val="00D85733"/>
    <w:rsid w:val="00D858B8"/>
    <w:rsid w:val="00D86705"/>
    <w:rsid w:val="00D936A6"/>
    <w:rsid w:val="00DB23A8"/>
    <w:rsid w:val="00DB25A3"/>
    <w:rsid w:val="00DB2C71"/>
    <w:rsid w:val="00DB478E"/>
    <w:rsid w:val="00DB7468"/>
    <w:rsid w:val="00DB7D2F"/>
    <w:rsid w:val="00DC1C69"/>
    <w:rsid w:val="00DC214B"/>
    <w:rsid w:val="00DC42A1"/>
    <w:rsid w:val="00DC4C05"/>
    <w:rsid w:val="00DC5464"/>
    <w:rsid w:val="00DC6747"/>
    <w:rsid w:val="00DC71CD"/>
    <w:rsid w:val="00DD0B89"/>
    <w:rsid w:val="00DD4A2F"/>
    <w:rsid w:val="00DE1125"/>
    <w:rsid w:val="00DE16C0"/>
    <w:rsid w:val="00DE4467"/>
    <w:rsid w:val="00DE53F3"/>
    <w:rsid w:val="00DE7428"/>
    <w:rsid w:val="00DF0963"/>
    <w:rsid w:val="00DF3051"/>
    <w:rsid w:val="00DF4EFE"/>
    <w:rsid w:val="00DF6D7D"/>
    <w:rsid w:val="00E110AD"/>
    <w:rsid w:val="00E12252"/>
    <w:rsid w:val="00E13A39"/>
    <w:rsid w:val="00E13EA8"/>
    <w:rsid w:val="00E14E1A"/>
    <w:rsid w:val="00E14E54"/>
    <w:rsid w:val="00E159A6"/>
    <w:rsid w:val="00E1671B"/>
    <w:rsid w:val="00E253D2"/>
    <w:rsid w:val="00E30CE6"/>
    <w:rsid w:val="00E31011"/>
    <w:rsid w:val="00E31239"/>
    <w:rsid w:val="00E32CA3"/>
    <w:rsid w:val="00E334BF"/>
    <w:rsid w:val="00E34382"/>
    <w:rsid w:val="00E35CE5"/>
    <w:rsid w:val="00E41255"/>
    <w:rsid w:val="00E43483"/>
    <w:rsid w:val="00E453E2"/>
    <w:rsid w:val="00E468FA"/>
    <w:rsid w:val="00E51D78"/>
    <w:rsid w:val="00E54DF3"/>
    <w:rsid w:val="00E55BFE"/>
    <w:rsid w:val="00E677E6"/>
    <w:rsid w:val="00E754E2"/>
    <w:rsid w:val="00E77990"/>
    <w:rsid w:val="00E84FE8"/>
    <w:rsid w:val="00E93A7E"/>
    <w:rsid w:val="00E93F56"/>
    <w:rsid w:val="00E95488"/>
    <w:rsid w:val="00E96BDD"/>
    <w:rsid w:val="00EA207C"/>
    <w:rsid w:val="00EA303C"/>
    <w:rsid w:val="00EB677C"/>
    <w:rsid w:val="00EB7AEA"/>
    <w:rsid w:val="00EC232B"/>
    <w:rsid w:val="00EC3BEC"/>
    <w:rsid w:val="00EC7890"/>
    <w:rsid w:val="00ED01B3"/>
    <w:rsid w:val="00ED4C52"/>
    <w:rsid w:val="00ED63D0"/>
    <w:rsid w:val="00EF34D4"/>
    <w:rsid w:val="00EF73CF"/>
    <w:rsid w:val="00F01FA5"/>
    <w:rsid w:val="00F032E3"/>
    <w:rsid w:val="00F07DB9"/>
    <w:rsid w:val="00F1509C"/>
    <w:rsid w:val="00F23210"/>
    <w:rsid w:val="00F26128"/>
    <w:rsid w:val="00F2682F"/>
    <w:rsid w:val="00F32A14"/>
    <w:rsid w:val="00F34FFD"/>
    <w:rsid w:val="00F3592A"/>
    <w:rsid w:val="00F35D47"/>
    <w:rsid w:val="00F40330"/>
    <w:rsid w:val="00F405D5"/>
    <w:rsid w:val="00F40E02"/>
    <w:rsid w:val="00F41375"/>
    <w:rsid w:val="00F44447"/>
    <w:rsid w:val="00F46E5A"/>
    <w:rsid w:val="00F47AD4"/>
    <w:rsid w:val="00F47B59"/>
    <w:rsid w:val="00F548D3"/>
    <w:rsid w:val="00F562BB"/>
    <w:rsid w:val="00F60D3D"/>
    <w:rsid w:val="00F623CD"/>
    <w:rsid w:val="00F655B1"/>
    <w:rsid w:val="00F726BB"/>
    <w:rsid w:val="00F72FA1"/>
    <w:rsid w:val="00F73AAE"/>
    <w:rsid w:val="00F74A5A"/>
    <w:rsid w:val="00F8128F"/>
    <w:rsid w:val="00F85BA3"/>
    <w:rsid w:val="00F9091F"/>
    <w:rsid w:val="00F9356A"/>
    <w:rsid w:val="00F94C1C"/>
    <w:rsid w:val="00F96B6C"/>
    <w:rsid w:val="00F97691"/>
    <w:rsid w:val="00FA091F"/>
    <w:rsid w:val="00FA334F"/>
    <w:rsid w:val="00FA6FCA"/>
    <w:rsid w:val="00FB0DA5"/>
    <w:rsid w:val="00FB2245"/>
    <w:rsid w:val="00FB6EDB"/>
    <w:rsid w:val="00FB76F5"/>
    <w:rsid w:val="00FC1463"/>
    <w:rsid w:val="00FC19B4"/>
    <w:rsid w:val="00FC263E"/>
    <w:rsid w:val="00FC285B"/>
    <w:rsid w:val="00FC56B7"/>
    <w:rsid w:val="00FD18D0"/>
    <w:rsid w:val="00FD1CD5"/>
    <w:rsid w:val="00FD3F92"/>
    <w:rsid w:val="00FD59F3"/>
    <w:rsid w:val="00FD6952"/>
    <w:rsid w:val="00FE2EC7"/>
    <w:rsid w:val="00FE3612"/>
    <w:rsid w:val="00FE61EA"/>
    <w:rsid w:val="00FF5C32"/>
    <w:rsid w:val="00FF72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74B8C"/>
  <w15:chartTrackingRefBased/>
  <w15:docId w15:val="{A2DD9409-3939-4BC5-A455-A67DE509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65E1"/>
    <w:pPr>
      <w:spacing w:after="200" w:line="240" w:lineRule="auto"/>
    </w:pPr>
    <w:rPr>
      <w:i/>
      <w:iCs/>
      <w:color w:val="44546A" w:themeColor="text2"/>
      <w:kern w:val="2"/>
      <w:sz w:val="18"/>
      <w:szCs w:val="18"/>
      <w14:ligatures w14:val="standardContextual"/>
    </w:rPr>
  </w:style>
  <w:style w:type="paragraph" w:styleId="ListParagraph">
    <w:name w:val="List Paragraph"/>
    <w:basedOn w:val="Normal"/>
    <w:uiPriority w:val="34"/>
    <w:qFormat/>
    <w:rsid w:val="00D936A6"/>
    <w:pPr>
      <w:ind w:left="720"/>
      <w:contextualSpacing/>
    </w:pPr>
  </w:style>
  <w:style w:type="paragraph" w:customStyle="1" w:styleId="EndNoteBibliography">
    <w:name w:val="EndNote Bibliography"/>
    <w:basedOn w:val="Normal"/>
    <w:link w:val="EndNoteBibliographyChar"/>
    <w:rsid w:val="00AB72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B72A1"/>
    <w:rPr>
      <w:rFonts w:ascii="Calibri" w:hAnsi="Calibri" w:cs="Calibri"/>
      <w:noProof/>
    </w:rPr>
  </w:style>
  <w:style w:type="paragraph" w:customStyle="1" w:styleId="EndNoteBibliographyTitle">
    <w:name w:val="EndNote Bibliography Title"/>
    <w:basedOn w:val="Normal"/>
    <w:link w:val="EndNoteBibliographyTitleChar"/>
    <w:rsid w:val="00BE2B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E2B7C"/>
    <w:rPr>
      <w:rFonts w:ascii="Calibri" w:hAnsi="Calibri" w:cs="Calibri"/>
      <w:noProof/>
    </w:rPr>
  </w:style>
  <w:style w:type="table" w:styleId="TableGrid">
    <w:name w:val="Table Grid"/>
    <w:basedOn w:val="TableNormal"/>
    <w:uiPriority w:val="39"/>
    <w:rsid w:val="0062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52E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56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ACorrespondingAuthorFootnoteChar">
    <w:name w:val="FA_Corresponding_Author_Footnote Char"/>
    <w:link w:val="FACorrespondingAuthorFootnote"/>
    <w:locked/>
    <w:rsid w:val="00793174"/>
    <w:rPr>
      <w:rFonts w:ascii="Times" w:eastAsia="Times New Roman" w:hAnsi="Times" w:cs="Times New Roman"/>
      <w:sz w:val="24"/>
      <w:szCs w:val="20"/>
      <w:lang w:eastAsia="en-US"/>
    </w:rPr>
  </w:style>
  <w:style w:type="paragraph" w:customStyle="1" w:styleId="FACorrespondingAuthorFootnote">
    <w:name w:val="FA_Corresponding_Author_Footnote"/>
    <w:basedOn w:val="Normal"/>
    <w:next w:val="Normal"/>
    <w:link w:val="FACorrespondingAuthorFootnoteChar"/>
    <w:rsid w:val="00793174"/>
    <w:pPr>
      <w:spacing w:after="200" w:line="480" w:lineRule="auto"/>
      <w:jc w:val="both"/>
    </w:pPr>
    <w:rPr>
      <w:rFonts w:ascii="Times" w:eastAsia="Times New Roman" w:hAnsi="Times" w:cs="Times New Roman"/>
      <w:sz w:val="24"/>
      <w:szCs w:val="20"/>
      <w:lang w:eastAsia="en-US"/>
    </w:rPr>
  </w:style>
  <w:style w:type="character" w:customStyle="1" w:styleId="accordion-tabbedtab-mobile">
    <w:name w:val="accordion-tabbed__tab-mobile"/>
    <w:basedOn w:val="DefaultParagraphFont"/>
    <w:rsid w:val="00793174"/>
  </w:style>
  <w:style w:type="paragraph" w:styleId="Revision">
    <w:name w:val="Revision"/>
    <w:hidden/>
    <w:uiPriority w:val="99"/>
    <w:semiHidden/>
    <w:rsid w:val="00793174"/>
    <w:pPr>
      <w:spacing w:after="0" w:line="240" w:lineRule="auto"/>
    </w:pPr>
  </w:style>
  <w:style w:type="character" w:styleId="CommentReference">
    <w:name w:val="annotation reference"/>
    <w:basedOn w:val="DefaultParagraphFont"/>
    <w:uiPriority w:val="99"/>
    <w:semiHidden/>
    <w:unhideWhenUsed/>
    <w:rsid w:val="00793174"/>
    <w:rPr>
      <w:sz w:val="16"/>
      <w:szCs w:val="16"/>
    </w:rPr>
  </w:style>
  <w:style w:type="paragraph" w:styleId="CommentText">
    <w:name w:val="annotation text"/>
    <w:basedOn w:val="Normal"/>
    <w:link w:val="CommentTextChar"/>
    <w:uiPriority w:val="99"/>
    <w:unhideWhenUsed/>
    <w:rsid w:val="00793174"/>
    <w:pPr>
      <w:spacing w:line="240" w:lineRule="auto"/>
    </w:pPr>
    <w:rPr>
      <w:sz w:val="20"/>
      <w:szCs w:val="20"/>
    </w:rPr>
  </w:style>
  <w:style w:type="character" w:customStyle="1" w:styleId="CommentTextChar">
    <w:name w:val="Comment Text Char"/>
    <w:basedOn w:val="DefaultParagraphFont"/>
    <w:link w:val="CommentText"/>
    <w:uiPriority w:val="99"/>
    <w:rsid w:val="00793174"/>
    <w:rPr>
      <w:sz w:val="20"/>
      <w:szCs w:val="20"/>
    </w:rPr>
  </w:style>
  <w:style w:type="paragraph" w:styleId="CommentSubject">
    <w:name w:val="annotation subject"/>
    <w:basedOn w:val="CommentText"/>
    <w:next w:val="CommentText"/>
    <w:link w:val="CommentSubjectChar"/>
    <w:uiPriority w:val="99"/>
    <w:semiHidden/>
    <w:unhideWhenUsed/>
    <w:rsid w:val="00793174"/>
    <w:rPr>
      <w:b/>
      <w:bCs/>
    </w:rPr>
  </w:style>
  <w:style w:type="character" w:customStyle="1" w:styleId="CommentSubjectChar">
    <w:name w:val="Comment Subject Char"/>
    <w:basedOn w:val="CommentTextChar"/>
    <w:link w:val="CommentSubject"/>
    <w:uiPriority w:val="99"/>
    <w:semiHidden/>
    <w:rsid w:val="00793174"/>
    <w:rPr>
      <w:b/>
      <w:bCs/>
      <w:sz w:val="20"/>
      <w:szCs w:val="20"/>
    </w:rPr>
  </w:style>
  <w:style w:type="character" w:styleId="Hyperlink">
    <w:name w:val="Hyperlink"/>
    <w:basedOn w:val="DefaultParagraphFont"/>
    <w:uiPriority w:val="99"/>
    <w:unhideWhenUsed/>
    <w:rsid w:val="009D237C"/>
    <w:rPr>
      <w:color w:val="0563C1" w:themeColor="hyperlink"/>
      <w:u w:val="single"/>
    </w:rPr>
  </w:style>
  <w:style w:type="character" w:styleId="UnresolvedMention">
    <w:name w:val="Unresolved Mention"/>
    <w:basedOn w:val="DefaultParagraphFont"/>
    <w:uiPriority w:val="99"/>
    <w:semiHidden/>
    <w:unhideWhenUsed/>
    <w:rsid w:val="009D237C"/>
    <w:rPr>
      <w:color w:val="605E5C"/>
      <w:shd w:val="clear" w:color="auto" w:fill="E1DFDD"/>
    </w:rPr>
  </w:style>
  <w:style w:type="paragraph" w:styleId="Header">
    <w:name w:val="header"/>
    <w:basedOn w:val="Normal"/>
    <w:link w:val="HeaderChar"/>
    <w:uiPriority w:val="99"/>
    <w:unhideWhenUsed/>
    <w:rsid w:val="00E30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CE6"/>
  </w:style>
  <w:style w:type="paragraph" w:styleId="Footer">
    <w:name w:val="footer"/>
    <w:basedOn w:val="Normal"/>
    <w:link w:val="FooterChar"/>
    <w:uiPriority w:val="99"/>
    <w:unhideWhenUsed/>
    <w:rsid w:val="00E30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CE6"/>
  </w:style>
  <w:style w:type="character" w:styleId="PageNumber">
    <w:name w:val="page number"/>
    <w:basedOn w:val="DefaultParagraphFont"/>
    <w:uiPriority w:val="99"/>
    <w:semiHidden/>
    <w:unhideWhenUsed/>
    <w:rsid w:val="0083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49611">
      <w:bodyDiv w:val="1"/>
      <w:marLeft w:val="0"/>
      <w:marRight w:val="0"/>
      <w:marTop w:val="0"/>
      <w:marBottom w:val="0"/>
      <w:divBdr>
        <w:top w:val="none" w:sz="0" w:space="0" w:color="auto"/>
        <w:left w:val="none" w:sz="0" w:space="0" w:color="auto"/>
        <w:bottom w:val="none" w:sz="0" w:space="0" w:color="auto"/>
        <w:right w:val="none" w:sz="0" w:space="0" w:color="auto"/>
      </w:divBdr>
    </w:div>
    <w:div w:id="796722952">
      <w:bodyDiv w:val="1"/>
      <w:marLeft w:val="0"/>
      <w:marRight w:val="0"/>
      <w:marTop w:val="0"/>
      <w:marBottom w:val="0"/>
      <w:divBdr>
        <w:top w:val="none" w:sz="0" w:space="0" w:color="auto"/>
        <w:left w:val="none" w:sz="0" w:space="0" w:color="auto"/>
        <w:bottom w:val="none" w:sz="0" w:space="0" w:color="auto"/>
        <w:right w:val="none" w:sz="0" w:space="0" w:color="auto"/>
      </w:divBdr>
    </w:div>
    <w:div w:id="840584770">
      <w:bodyDiv w:val="1"/>
      <w:marLeft w:val="0"/>
      <w:marRight w:val="0"/>
      <w:marTop w:val="0"/>
      <w:marBottom w:val="0"/>
      <w:divBdr>
        <w:top w:val="none" w:sz="0" w:space="0" w:color="auto"/>
        <w:left w:val="none" w:sz="0" w:space="0" w:color="auto"/>
        <w:bottom w:val="none" w:sz="0" w:space="0" w:color="auto"/>
        <w:right w:val="none" w:sz="0" w:space="0" w:color="auto"/>
      </w:divBdr>
    </w:div>
    <w:div w:id="902449172">
      <w:bodyDiv w:val="1"/>
      <w:marLeft w:val="0"/>
      <w:marRight w:val="0"/>
      <w:marTop w:val="0"/>
      <w:marBottom w:val="0"/>
      <w:divBdr>
        <w:top w:val="none" w:sz="0" w:space="0" w:color="auto"/>
        <w:left w:val="none" w:sz="0" w:space="0" w:color="auto"/>
        <w:bottom w:val="none" w:sz="0" w:space="0" w:color="auto"/>
        <w:right w:val="none" w:sz="0" w:space="0" w:color="auto"/>
      </w:divBdr>
    </w:div>
    <w:div w:id="1973898443">
      <w:bodyDiv w:val="1"/>
      <w:marLeft w:val="0"/>
      <w:marRight w:val="0"/>
      <w:marTop w:val="0"/>
      <w:marBottom w:val="0"/>
      <w:divBdr>
        <w:top w:val="none" w:sz="0" w:space="0" w:color="auto"/>
        <w:left w:val="none" w:sz="0" w:space="0" w:color="auto"/>
        <w:bottom w:val="none" w:sz="0" w:space="0" w:color="auto"/>
        <w:right w:val="none" w:sz="0" w:space="0" w:color="auto"/>
      </w:divBdr>
      <w:divsChild>
        <w:div w:id="1616132647">
          <w:marLeft w:val="360"/>
          <w:marRight w:val="0"/>
          <w:marTop w:val="200"/>
          <w:marBottom w:val="0"/>
          <w:divBdr>
            <w:top w:val="none" w:sz="0" w:space="0" w:color="auto"/>
            <w:left w:val="none" w:sz="0" w:space="0" w:color="auto"/>
            <w:bottom w:val="none" w:sz="0" w:space="0" w:color="auto"/>
            <w:right w:val="none" w:sz="0" w:space="0" w:color="auto"/>
          </w:divBdr>
        </w:div>
      </w:divsChild>
    </w:div>
    <w:div w:id="204664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einlee/Ln-coordination-insights" TargetMode="Externa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6EDD1-94DD-4301-8177-F82116816977}">
  <ds:schemaRefs>
    <ds:schemaRef ds:uri="http://schemas.openxmlformats.org/officeDocument/2006/bibliography"/>
  </ds:schemaRefs>
</ds:datastoreItem>
</file>

<file path=docMetadata/LabelInfo.xml><?xml version="1.0" encoding="utf-8"?>
<clbl:labelList xmlns:clbl="http://schemas.microsoft.com/office/2020/mipLabelMetadata">
  <clbl:label id="{ba5a7f39-e3be-4ab3-b450-67fa80faecad}" enabled="0" method="" siteId="{ba5a7f39-e3be-4ab3-b450-67fa80faecad}" removed="1"/>
</clbl:labelList>
</file>

<file path=docProps/app.xml><?xml version="1.0" encoding="utf-8"?>
<Properties xmlns="http://schemas.openxmlformats.org/officeDocument/2006/extended-properties" xmlns:vt="http://schemas.openxmlformats.org/officeDocument/2006/docPropsVTypes">
  <Template>Normal.dotm</Template>
  <TotalTime>53</TotalTime>
  <Pages>7</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Links>
    <vt:vector size="12" baseType="variant">
      <vt:variant>
        <vt:i4>720990</vt:i4>
      </vt:variant>
      <vt:variant>
        <vt:i4>108</vt:i4>
      </vt:variant>
      <vt:variant>
        <vt:i4>0</vt:i4>
      </vt:variant>
      <vt:variant>
        <vt:i4>5</vt:i4>
      </vt:variant>
      <vt:variant>
        <vt:lpwstr>https://www.ccdc.cam.ac.uk/solutions/software/csd-python/</vt:lpwstr>
      </vt:variant>
      <vt:variant>
        <vt:lpwstr/>
      </vt:variant>
      <vt:variant>
        <vt:i4>786458</vt:i4>
      </vt:variant>
      <vt:variant>
        <vt:i4>103</vt:i4>
      </vt:variant>
      <vt:variant>
        <vt:i4>0</vt:i4>
      </vt:variant>
      <vt:variant>
        <vt:i4>5</vt:i4>
      </vt:variant>
      <vt:variant>
        <vt:lpwstr>https://github.com/sheinlee/Ln-coordination-insights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Shicheng</dc:creator>
  <cp:keywords/>
  <dc:description/>
  <cp:lastModifiedBy>Li, Shicheng</cp:lastModifiedBy>
  <cp:revision>30</cp:revision>
  <cp:lastPrinted>2023-12-13T04:06:00Z</cp:lastPrinted>
  <dcterms:created xsi:type="dcterms:W3CDTF">2024-06-21T15:27:00Z</dcterms:created>
  <dcterms:modified xsi:type="dcterms:W3CDTF">2024-06-21T16:21:00Z</dcterms:modified>
</cp:coreProperties>
</file>